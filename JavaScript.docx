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62844" w14:textId="1CACBCDF" w:rsidR="00427686" w:rsidRPr="002E7656" w:rsidRDefault="002E7656">
      <w:pPr>
        <w:rPr>
          <w:rFonts w:ascii="Times New Roman" w:hAnsi="Times New Roman" w:cs="Times New Roman"/>
          <w:b/>
          <w:bCs/>
          <w:color w:val="FFC000" w:themeColor="accent4"/>
          <w:sz w:val="28"/>
          <w:szCs w:val="28"/>
        </w:rPr>
      </w:pPr>
      <w:r w:rsidRPr="002E7656">
        <w:rPr>
          <w:rFonts w:ascii="Times New Roman" w:hAnsi="Times New Roman" w:cs="Times New Roman"/>
          <w:b/>
          <w:bCs/>
          <w:color w:val="FFC000" w:themeColor="accent4"/>
          <w:sz w:val="28"/>
          <w:szCs w:val="28"/>
        </w:rPr>
        <w:t>Curso Básico de JavaScript.</w:t>
      </w:r>
    </w:p>
    <w:p w14:paraId="7E4FBA5F" w14:textId="77777777" w:rsidR="00D722CE" w:rsidRDefault="00D722CE" w:rsidP="00D722CE">
      <w:pPr>
        <w:rPr>
          <w:rFonts w:ascii="Times New Roman" w:eastAsia="Times New Roman" w:hAnsi="Times New Roman" w:cs="Times New Roman"/>
          <w:b/>
          <w:bCs/>
          <w:kern w:val="36"/>
          <w:sz w:val="48"/>
          <w:szCs w:val="48"/>
          <w:lang w:eastAsia="es-CO"/>
        </w:rPr>
      </w:pPr>
      <w:bookmarkStart w:id="0" w:name="_GoBack"/>
      <w:bookmarkEnd w:id="0"/>
      <w:r w:rsidRPr="00571F28">
        <w:rPr>
          <w:rFonts w:ascii="Times New Roman" w:eastAsia="Times New Roman" w:hAnsi="Times New Roman" w:cs="Times New Roman"/>
          <w:b/>
          <w:bCs/>
          <w:kern w:val="36"/>
          <w:sz w:val="48"/>
          <w:szCs w:val="48"/>
          <w:lang w:eastAsia="es-CO"/>
        </w:rPr>
        <w:t>¿Qué es JavaScript?</w:t>
      </w:r>
    </w:p>
    <w:p w14:paraId="53ADDBAD" w14:textId="77777777" w:rsidR="00D722CE"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b/>
          <w:bCs/>
          <w:sz w:val="24"/>
          <w:szCs w:val="24"/>
          <w:lang w:eastAsia="es-CO"/>
        </w:rPr>
        <w:t>¿Cómo nace Javascript?</w:t>
      </w:r>
      <w:r w:rsidRPr="003910BB">
        <w:rPr>
          <w:rFonts w:ascii="Times New Roman" w:eastAsia="Times New Roman" w:hAnsi="Times New Roman" w:cs="Times New Roman"/>
          <w:sz w:val="24"/>
          <w:szCs w:val="24"/>
          <w:lang w:eastAsia="es-CO"/>
        </w:rPr>
        <w:br/>
        <w:t>Nace con la necesidad de generar dinamismo en las páginas web y que a su vez los usuarios y las empresas pudieran interactuar unos con otros.</w:t>
      </w:r>
    </w:p>
    <w:p w14:paraId="4FD15DC7" w14:textId="77777777" w:rsidR="00D722CE"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sz w:val="24"/>
          <w:szCs w:val="24"/>
          <w:lang w:eastAsia="es-CO"/>
        </w:rPr>
        <w:br/>
      </w:r>
      <w:r w:rsidRPr="003910BB">
        <w:rPr>
          <w:rFonts w:ascii="Times New Roman" w:eastAsia="Times New Roman" w:hAnsi="Times New Roman" w:cs="Times New Roman"/>
          <w:b/>
          <w:bCs/>
          <w:sz w:val="24"/>
          <w:szCs w:val="24"/>
          <w:lang w:eastAsia="es-CO"/>
        </w:rPr>
        <w:t>¿Qué es Javascript?</w:t>
      </w:r>
      <w:r w:rsidRPr="003910BB">
        <w:rPr>
          <w:rFonts w:ascii="Times New Roman" w:eastAsia="Times New Roman" w:hAnsi="Times New Roman" w:cs="Times New Roman"/>
          <w:sz w:val="24"/>
          <w:szCs w:val="24"/>
          <w:lang w:eastAsia="es-CO"/>
        </w:rPr>
        <w:br/>
        <w:t>Es un lenguaje interpretado, orientado a objetos, débilmente tipado y dinámico.</w:t>
      </w:r>
    </w:p>
    <w:p w14:paraId="2E0784A5" w14:textId="77777777" w:rsidR="00D722CE" w:rsidRPr="003910BB"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sz w:val="24"/>
          <w:szCs w:val="24"/>
          <w:lang w:eastAsia="es-CO"/>
        </w:rPr>
        <w:br/>
      </w:r>
      <w:r w:rsidRPr="003910BB">
        <w:rPr>
          <w:rFonts w:ascii="Times New Roman" w:eastAsia="Times New Roman" w:hAnsi="Times New Roman" w:cs="Times New Roman"/>
          <w:b/>
          <w:bCs/>
          <w:sz w:val="24"/>
          <w:szCs w:val="24"/>
          <w:lang w:eastAsia="es-CO"/>
        </w:rPr>
        <w:t>Débilmente tipado</w:t>
      </w:r>
      <w:r w:rsidRPr="003910BB">
        <w:rPr>
          <w:rFonts w:ascii="Times New Roman" w:eastAsia="Times New Roman" w:hAnsi="Times New Roman" w:cs="Times New Roman"/>
          <w:sz w:val="24"/>
          <w:szCs w:val="24"/>
          <w:lang w:eastAsia="es-CO"/>
        </w:rPr>
        <w:br/>
        <w:t>Se pueden hacer operaciones entre tipos distintos de datos (enteros con strings, booleanos con enteros, etc). Ejemplo:</w:t>
      </w:r>
    </w:p>
    <w:p w14:paraId="71787040" w14:textId="77777777" w:rsidR="00D722CE" w:rsidRDefault="00D722CE" w:rsidP="00D722CE">
      <w:pPr>
        <w:spacing w:before="100" w:beforeAutospacing="1" w:after="100" w:afterAutospacing="1" w:line="240" w:lineRule="auto"/>
        <w:rPr>
          <w:rFonts w:ascii="Times New Roman" w:eastAsia="Times New Roman" w:hAnsi="Times New Roman" w:cs="Times New Roman"/>
          <w:b/>
          <w:bCs/>
          <w:sz w:val="24"/>
          <w:szCs w:val="24"/>
          <w:lang w:eastAsia="es-CO"/>
        </w:rPr>
      </w:pPr>
      <w:r>
        <w:rPr>
          <w:noProof/>
        </w:rPr>
        <w:drawing>
          <wp:inline distT="0" distB="0" distL="0" distR="0" wp14:anchorId="4D206A68" wp14:editId="6F9EF36A">
            <wp:extent cx="5612130" cy="7645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64540"/>
                    </a:xfrm>
                    <a:prstGeom prst="rect">
                      <a:avLst/>
                    </a:prstGeom>
                  </pic:spPr>
                </pic:pic>
              </a:graphicData>
            </a:graphic>
          </wp:inline>
        </w:drawing>
      </w:r>
    </w:p>
    <w:p w14:paraId="34773DF0" w14:textId="77777777" w:rsidR="00D722CE"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b/>
          <w:bCs/>
          <w:sz w:val="24"/>
          <w:szCs w:val="24"/>
          <w:lang w:eastAsia="es-CO"/>
        </w:rPr>
        <w:t>Dinámico</w:t>
      </w:r>
      <w:r w:rsidRPr="003910BB">
        <w:rPr>
          <w:rFonts w:ascii="Times New Roman" w:eastAsia="Times New Roman" w:hAnsi="Times New Roman" w:cs="Times New Roman"/>
          <w:sz w:val="24"/>
          <w:szCs w:val="24"/>
          <w:lang w:eastAsia="es-CO"/>
        </w:rPr>
        <w:br/>
        <w:t>Corre directamente en la etapa de Run</w:t>
      </w:r>
      <w:r>
        <w:rPr>
          <w:rFonts w:ascii="Times New Roman" w:eastAsia="Times New Roman" w:hAnsi="Times New Roman" w:cs="Times New Roman"/>
          <w:sz w:val="24"/>
          <w:szCs w:val="24"/>
          <w:lang w:eastAsia="es-CO"/>
        </w:rPr>
        <w:t>e</w:t>
      </w:r>
      <w:r w:rsidRPr="003910BB">
        <w:rPr>
          <w:rFonts w:ascii="Times New Roman" w:eastAsia="Times New Roman" w:hAnsi="Times New Roman" w:cs="Times New Roman"/>
          <w:sz w:val="24"/>
          <w:szCs w:val="24"/>
          <w:lang w:eastAsia="es-CO"/>
        </w:rPr>
        <w:t>time sin una etapa de compilación previa. Esto permite probar nuestro código inmediatamente; pero también es lo que hace que los errores se muestren hasta que se ejecuta el programa.</w:t>
      </w:r>
    </w:p>
    <w:p w14:paraId="5D8FEF3C" w14:textId="77777777" w:rsidR="00D722CE"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sz w:val="24"/>
          <w:szCs w:val="24"/>
          <w:lang w:eastAsia="es-CO"/>
        </w:rPr>
        <w:br/>
      </w:r>
      <w:r w:rsidRPr="003910BB">
        <w:rPr>
          <w:rFonts w:ascii="Times New Roman" w:eastAsia="Times New Roman" w:hAnsi="Times New Roman" w:cs="Times New Roman"/>
          <w:b/>
          <w:bCs/>
          <w:sz w:val="24"/>
          <w:szCs w:val="24"/>
          <w:lang w:eastAsia="es-CO"/>
        </w:rPr>
        <w:t>¿Realmente es Javascript un lenguaje interpretado?</w:t>
      </w:r>
      <w:r w:rsidRPr="003910BB">
        <w:rPr>
          <w:rFonts w:ascii="Times New Roman" w:eastAsia="Times New Roman" w:hAnsi="Times New Roman" w:cs="Times New Roman"/>
          <w:sz w:val="24"/>
          <w:szCs w:val="24"/>
          <w:lang w:eastAsia="es-CO"/>
        </w:rPr>
        <w:br/>
        <w:t xml:space="preserve">Si, y la razón es que </w:t>
      </w:r>
      <w:r>
        <w:rPr>
          <w:rFonts w:ascii="Times New Roman" w:eastAsia="Times New Roman" w:hAnsi="Times New Roman" w:cs="Times New Roman"/>
          <w:sz w:val="24"/>
          <w:szCs w:val="24"/>
          <w:lang w:eastAsia="es-CO"/>
        </w:rPr>
        <w:t>el</w:t>
      </w:r>
      <w:r w:rsidRPr="003910BB">
        <w:rPr>
          <w:rFonts w:ascii="Times New Roman" w:eastAsia="Times New Roman" w:hAnsi="Times New Roman" w:cs="Times New Roman"/>
          <w:sz w:val="24"/>
          <w:szCs w:val="24"/>
          <w:lang w:eastAsia="es-CO"/>
        </w:rPr>
        <w:t xml:space="preserve"> navegador lee línea por línea nuestro código el cuál le indica lo que tiene que hacer, sin la necesidad de compilar. Todo esto es controlado por el motor de Javascript V8 del navegador</w:t>
      </w:r>
    </w:p>
    <w:p w14:paraId="75D9C2D6" w14:textId="77777777" w:rsidR="00D722CE" w:rsidRPr="003910BB"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3910BB">
        <w:rPr>
          <w:rFonts w:ascii="Times New Roman" w:eastAsia="Times New Roman" w:hAnsi="Times New Roman" w:cs="Times New Roman"/>
          <w:sz w:val="24"/>
          <w:szCs w:val="24"/>
          <w:lang w:eastAsia="es-CO"/>
        </w:rPr>
        <w:br/>
      </w:r>
      <w:r w:rsidRPr="003910BB">
        <w:rPr>
          <w:rFonts w:ascii="Times New Roman" w:eastAsia="Times New Roman" w:hAnsi="Times New Roman" w:cs="Times New Roman"/>
          <w:b/>
          <w:bCs/>
          <w:sz w:val="24"/>
          <w:szCs w:val="24"/>
          <w:lang w:eastAsia="es-CO"/>
        </w:rPr>
        <w:t>Javascript es Backwards Compatible</w:t>
      </w:r>
      <w:r w:rsidRPr="003910BB">
        <w:rPr>
          <w:rFonts w:ascii="Times New Roman" w:eastAsia="Times New Roman" w:hAnsi="Times New Roman" w:cs="Times New Roman"/>
          <w:sz w:val="24"/>
          <w:szCs w:val="24"/>
          <w:lang w:eastAsia="es-CO"/>
        </w:rPr>
        <w:br/>
        <w:t>Todas las funciones nuevas que salen de Javascript no dañarán el trabajo ya hecho, pero no se podrá utilizar en nuestro entorno de trabajo inmediatamente. Para solucionar esto</w:t>
      </w:r>
      <w:r>
        <w:rPr>
          <w:rFonts w:ascii="Times New Roman" w:eastAsia="Times New Roman" w:hAnsi="Times New Roman" w:cs="Times New Roman"/>
          <w:sz w:val="24"/>
          <w:szCs w:val="24"/>
          <w:lang w:eastAsia="es-CO"/>
        </w:rPr>
        <w:t>,</w:t>
      </w:r>
      <w:r w:rsidRPr="003910BB">
        <w:rPr>
          <w:rFonts w:ascii="Times New Roman" w:eastAsia="Times New Roman" w:hAnsi="Times New Roman" w:cs="Times New Roman"/>
          <w:sz w:val="24"/>
          <w:szCs w:val="24"/>
          <w:lang w:eastAsia="es-CO"/>
        </w:rPr>
        <w:t xml:space="preserve"> está </w:t>
      </w:r>
      <w:r w:rsidRPr="003910BB">
        <w:rPr>
          <w:rFonts w:ascii="Times New Roman" w:eastAsia="Times New Roman" w:hAnsi="Times New Roman" w:cs="Times New Roman"/>
          <w:b/>
          <w:bCs/>
          <w:sz w:val="24"/>
          <w:szCs w:val="24"/>
          <w:lang w:eastAsia="es-CO"/>
        </w:rPr>
        <w:t>Babel</w:t>
      </w:r>
      <w:r w:rsidRPr="003910BB">
        <w:rPr>
          <w:rFonts w:ascii="Times New Roman" w:eastAsia="Times New Roman" w:hAnsi="Times New Roman" w:cs="Times New Roman"/>
          <w:sz w:val="24"/>
          <w:szCs w:val="24"/>
          <w:lang w:eastAsia="es-CO"/>
        </w:rPr>
        <w:t xml:space="preserve"> que permite utilizar las nuevas características del lenguaje pero lo transforma a una versión que el navegador pueda entender.</w:t>
      </w:r>
    </w:p>
    <w:p w14:paraId="3E14771D" w14:textId="77777777" w:rsidR="00D722CE" w:rsidRDefault="00D722CE" w:rsidP="00D722CE">
      <w:pPr>
        <w:rPr>
          <w:rFonts w:ascii="Times New Roman" w:hAnsi="Times New Roman" w:cs="Times New Roman"/>
          <w:b/>
          <w:bCs/>
          <w:i/>
          <w:iCs/>
          <w:sz w:val="48"/>
          <w:szCs w:val="48"/>
        </w:rPr>
      </w:pPr>
    </w:p>
    <w:p w14:paraId="322A789D" w14:textId="77777777" w:rsidR="00D722CE" w:rsidRDefault="00D722CE" w:rsidP="00D722CE">
      <w:pPr>
        <w:rPr>
          <w:rFonts w:ascii="Times New Roman" w:hAnsi="Times New Roman" w:cs="Times New Roman"/>
          <w:b/>
          <w:bCs/>
          <w:i/>
          <w:iCs/>
          <w:sz w:val="48"/>
          <w:szCs w:val="48"/>
        </w:rPr>
      </w:pPr>
    </w:p>
    <w:p w14:paraId="2261FA26" w14:textId="77777777" w:rsidR="00D722CE" w:rsidRDefault="00D722CE" w:rsidP="00D722CE">
      <w:pPr>
        <w:rPr>
          <w:rFonts w:ascii="Times New Roman" w:hAnsi="Times New Roman" w:cs="Times New Roman"/>
          <w:b/>
          <w:bCs/>
          <w:i/>
          <w:iCs/>
          <w:sz w:val="48"/>
          <w:szCs w:val="48"/>
        </w:rPr>
      </w:pPr>
    </w:p>
    <w:p w14:paraId="23C658DA" w14:textId="77777777" w:rsidR="00D722CE" w:rsidRDefault="00D722CE" w:rsidP="00D722CE">
      <w:pPr>
        <w:pStyle w:val="Ttulo1"/>
      </w:pPr>
      <w:r>
        <w:t>¿Por qué JavaScript?</w:t>
      </w:r>
    </w:p>
    <w:p w14:paraId="0B4B5CE5" w14:textId="77777777" w:rsidR="00D722CE" w:rsidRPr="003954DE"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.JavaScript tiene una </w:t>
      </w:r>
      <w:r w:rsidRPr="003954DE">
        <w:rPr>
          <w:rFonts w:ascii="Times New Roman" w:eastAsia="Times New Roman" w:hAnsi="Times New Roman" w:cs="Times New Roman"/>
          <w:b/>
          <w:bCs/>
          <w:sz w:val="24"/>
          <w:szCs w:val="24"/>
          <w:lang w:eastAsia="es-CO"/>
        </w:rPr>
        <w:t>comunidad enorme</w:t>
      </w:r>
      <w:r w:rsidRPr="003954DE">
        <w:rPr>
          <w:rFonts w:ascii="Times New Roman" w:eastAsia="Times New Roman" w:hAnsi="Times New Roman" w:cs="Times New Roman"/>
          <w:sz w:val="24"/>
          <w:szCs w:val="24"/>
          <w:lang w:eastAsia="es-CO"/>
        </w:rPr>
        <w:t xml:space="preserve"> de desarrolladores que te pueden ir ayudando a generar diferentes cosas.</w:t>
      </w:r>
    </w:p>
    <w:p w14:paraId="65376B6C" w14:textId="77777777" w:rsidR="00D722CE" w:rsidRPr="003954DE" w:rsidRDefault="00D722CE" w:rsidP="00D722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Si solo estuvieras interesado en trabajar </w:t>
      </w:r>
      <w:r w:rsidRPr="003954DE">
        <w:rPr>
          <w:rFonts w:ascii="Times New Roman" w:eastAsia="Times New Roman" w:hAnsi="Times New Roman" w:cs="Times New Roman"/>
          <w:b/>
          <w:bCs/>
          <w:sz w:val="24"/>
          <w:szCs w:val="24"/>
          <w:lang w:eastAsia="es-CO"/>
        </w:rPr>
        <w:t>aplicaciones web</w:t>
      </w:r>
      <w:r w:rsidRPr="003954DE">
        <w:rPr>
          <w:rFonts w:ascii="Times New Roman" w:eastAsia="Times New Roman" w:hAnsi="Times New Roman" w:cs="Times New Roman"/>
          <w:sz w:val="24"/>
          <w:szCs w:val="24"/>
          <w:lang w:eastAsia="es-CO"/>
        </w:rPr>
        <w:t xml:space="preserve"> tienes muchos frameworks y librerías construidas en JavaScript que te van a ayudar a hacer proyectos de forma mucho más rápida, eficiente y robusta (Angular, View, React, entre otros)</w:t>
      </w:r>
    </w:p>
    <w:p w14:paraId="1A20EAD9" w14:textId="77777777" w:rsidR="00D722CE" w:rsidRPr="003954DE" w:rsidRDefault="00D722CE" w:rsidP="00D722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Si no quieres trabajar solo en aplicaciones Web puedes utilizar JavaScript con un framework que se llama React Native para poder </w:t>
      </w:r>
      <w:r w:rsidRPr="003954DE">
        <w:rPr>
          <w:rFonts w:ascii="Times New Roman" w:eastAsia="Times New Roman" w:hAnsi="Times New Roman" w:cs="Times New Roman"/>
          <w:b/>
          <w:bCs/>
          <w:sz w:val="24"/>
          <w:szCs w:val="24"/>
          <w:lang w:eastAsia="es-CO"/>
        </w:rPr>
        <w:t>construir aplicaciones nativas</w:t>
      </w:r>
      <w:r w:rsidRPr="003954DE">
        <w:rPr>
          <w:rFonts w:ascii="Times New Roman" w:eastAsia="Times New Roman" w:hAnsi="Times New Roman" w:cs="Times New Roman"/>
          <w:sz w:val="24"/>
          <w:szCs w:val="24"/>
          <w:lang w:eastAsia="es-CO"/>
        </w:rPr>
        <w:t xml:space="preserve"> como Android y IOS.</w:t>
      </w:r>
    </w:p>
    <w:p w14:paraId="7BDE4DC9" w14:textId="77777777" w:rsidR="00D722CE" w:rsidRPr="003954DE" w:rsidRDefault="00D722CE" w:rsidP="00D722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Puedes construir </w:t>
      </w:r>
      <w:r w:rsidRPr="003954DE">
        <w:rPr>
          <w:rFonts w:ascii="Times New Roman" w:eastAsia="Times New Roman" w:hAnsi="Times New Roman" w:cs="Times New Roman"/>
          <w:b/>
          <w:bCs/>
          <w:sz w:val="24"/>
          <w:szCs w:val="24"/>
          <w:lang w:eastAsia="es-CO"/>
        </w:rPr>
        <w:t>aplicaciones de escritorio</w:t>
      </w:r>
      <w:r w:rsidRPr="003954DE">
        <w:rPr>
          <w:rFonts w:ascii="Times New Roman" w:eastAsia="Times New Roman" w:hAnsi="Times New Roman" w:cs="Times New Roman"/>
          <w:sz w:val="24"/>
          <w:szCs w:val="24"/>
          <w:lang w:eastAsia="es-CO"/>
        </w:rPr>
        <w:t xml:space="preserve"> con JavaScript, usando un framework llamado Electron, pueden correr en Mac o Windows.</w:t>
      </w:r>
    </w:p>
    <w:p w14:paraId="1A5B18C0" w14:textId="77777777" w:rsidR="00D722CE" w:rsidRPr="005141C3" w:rsidRDefault="00D722CE" w:rsidP="00D722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3954DE">
        <w:rPr>
          <w:rFonts w:ascii="Times New Roman" w:eastAsia="Times New Roman" w:hAnsi="Times New Roman" w:cs="Times New Roman"/>
          <w:sz w:val="24"/>
          <w:szCs w:val="24"/>
          <w:lang w:eastAsia="es-CO"/>
        </w:rPr>
        <w:t xml:space="preserve">También puedes trabajar en la parte del </w:t>
      </w:r>
      <w:r w:rsidRPr="003954DE">
        <w:rPr>
          <w:rFonts w:ascii="Times New Roman" w:eastAsia="Times New Roman" w:hAnsi="Times New Roman" w:cs="Times New Roman"/>
          <w:b/>
          <w:bCs/>
          <w:sz w:val="24"/>
          <w:szCs w:val="24"/>
          <w:lang w:eastAsia="es-CO"/>
        </w:rPr>
        <w:t>Back-end</w:t>
      </w:r>
      <w:r w:rsidRPr="003954DE">
        <w:rPr>
          <w:rFonts w:ascii="Times New Roman" w:eastAsia="Times New Roman" w:hAnsi="Times New Roman" w:cs="Times New Roman"/>
          <w:sz w:val="24"/>
          <w:szCs w:val="24"/>
          <w:lang w:eastAsia="es-CO"/>
        </w:rPr>
        <w:t xml:space="preserve"> o IOT (Internet </w:t>
      </w:r>
      <w:r>
        <w:rPr>
          <w:rFonts w:ascii="Times New Roman" w:eastAsia="Times New Roman" w:hAnsi="Times New Roman" w:cs="Times New Roman"/>
          <w:sz w:val="24"/>
          <w:szCs w:val="24"/>
          <w:lang w:eastAsia="es-CO"/>
        </w:rPr>
        <w:t>of</w:t>
      </w:r>
      <w:r w:rsidRPr="003954DE">
        <w:rPr>
          <w:rFonts w:ascii="Times New Roman" w:eastAsia="Times New Roman" w:hAnsi="Times New Roman" w:cs="Times New Roman"/>
          <w:sz w:val="24"/>
          <w:szCs w:val="24"/>
          <w:lang w:eastAsia="es-CO"/>
        </w:rPr>
        <w:t xml:space="preserve"> Things) es un concepto que se refiere a una interconexión digital de objetos cotidianos con Internet. Esto con un Framework llamado NodeJS, el cual es un entorno de ejecución de JavaScript que corre directamente en el Back-end.</w:t>
      </w:r>
    </w:p>
    <w:p w14:paraId="33D133A0" w14:textId="77777777" w:rsidR="00D722CE" w:rsidRDefault="00D722CE" w:rsidP="00D722CE">
      <w:pPr>
        <w:pStyle w:val="Ttulo1"/>
        <w:jc w:val="center"/>
      </w:pPr>
      <w:r>
        <w:rPr>
          <w:noProof/>
        </w:rPr>
        <w:drawing>
          <wp:inline distT="0" distB="0" distL="0" distR="0" wp14:anchorId="3FED2F55" wp14:editId="093D933E">
            <wp:extent cx="3333750" cy="3324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3324225"/>
                    </a:xfrm>
                    <a:prstGeom prst="rect">
                      <a:avLst/>
                    </a:prstGeom>
                  </pic:spPr>
                </pic:pic>
              </a:graphicData>
            </a:graphic>
          </wp:inline>
        </w:drawing>
      </w:r>
    </w:p>
    <w:p w14:paraId="7BB64B9A" w14:textId="77777777" w:rsidR="00D722CE" w:rsidRDefault="00D722CE" w:rsidP="00D722CE">
      <w:pPr>
        <w:rPr>
          <w:rFonts w:ascii="Times New Roman" w:hAnsi="Times New Roman" w:cs="Times New Roman"/>
          <w:sz w:val="48"/>
          <w:szCs w:val="48"/>
        </w:rPr>
      </w:pPr>
    </w:p>
    <w:p w14:paraId="1B7F41EB" w14:textId="77777777" w:rsidR="00D722CE" w:rsidRDefault="00D722CE" w:rsidP="00D722CE">
      <w:pPr>
        <w:pStyle w:val="Ttulo1"/>
      </w:pPr>
      <w:r>
        <w:lastRenderedPageBreak/>
        <w:t>Elementos de un Lenguaje de Programación: Variables, Funciones y Sintaxis.</w:t>
      </w:r>
    </w:p>
    <w:p w14:paraId="7C10884B" w14:textId="77777777" w:rsidR="00D722CE" w:rsidRDefault="00D722CE" w:rsidP="00D722CE">
      <w:pPr>
        <w:pStyle w:val="Ttulo1"/>
        <w:jc w:val="center"/>
      </w:pPr>
      <w:r>
        <w:rPr>
          <w:noProof/>
        </w:rPr>
        <w:drawing>
          <wp:inline distT="0" distB="0" distL="0" distR="0" wp14:anchorId="1A467051" wp14:editId="1B4F8F25">
            <wp:extent cx="3238500" cy="19622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1065" cy="1963798"/>
                    </a:xfrm>
                    <a:prstGeom prst="rect">
                      <a:avLst/>
                    </a:prstGeom>
                  </pic:spPr>
                </pic:pic>
              </a:graphicData>
            </a:graphic>
          </wp:inline>
        </w:drawing>
      </w:r>
    </w:p>
    <w:p w14:paraId="2149A0BB" w14:textId="77777777" w:rsidR="00D722CE" w:rsidRDefault="00D722CE" w:rsidP="00D722CE">
      <w:pPr>
        <w:pStyle w:val="Ttulo1"/>
        <w:jc w:val="center"/>
      </w:pPr>
      <w:r>
        <w:rPr>
          <w:noProof/>
        </w:rPr>
        <w:drawing>
          <wp:inline distT="0" distB="0" distL="0" distR="0" wp14:anchorId="56334F5D" wp14:editId="09788339">
            <wp:extent cx="4838700" cy="4648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14:paraId="20A7E699" w14:textId="77777777" w:rsidR="00D722CE" w:rsidRDefault="00D722CE" w:rsidP="00D722CE">
      <w:pPr>
        <w:pStyle w:val="Ttulo1"/>
      </w:pPr>
    </w:p>
    <w:p w14:paraId="64464C0E" w14:textId="77777777" w:rsidR="00D722CE" w:rsidRDefault="00D722CE" w:rsidP="00D722CE">
      <w:pPr>
        <w:pStyle w:val="Ttulo1"/>
      </w:pPr>
      <w:r>
        <w:t>Variables.</w:t>
      </w:r>
    </w:p>
    <w:p w14:paraId="77E09212" w14:textId="77777777" w:rsidR="00D722CE" w:rsidRPr="000F385F"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0F385F">
        <w:rPr>
          <w:rFonts w:ascii="Times New Roman" w:eastAsia="Times New Roman" w:hAnsi="Times New Roman" w:cs="Times New Roman"/>
          <w:b/>
          <w:bCs/>
          <w:sz w:val="24"/>
          <w:szCs w:val="24"/>
          <w:lang w:eastAsia="es-CO"/>
        </w:rPr>
        <w:t>var</w:t>
      </w:r>
      <w:r w:rsidRPr="000F385F">
        <w:rPr>
          <w:rFonts w:ascii="Times New Roman" w:eastAsia="Times New Roman" w:hAnsi="Times New Roman" w:cs="Times New Roman"/>
          <w:sz w:val="24"/>
          <w:szCs w:val="24"/>
          <w:lang w:eastAsia="es-CO"/>
        </w:rPr>
        <w:t>: Es una variable que puede cambiar su valor en un futuro y su alcance es local. Surgió en ECMAScript5.</w:t>
      </w:r>
      <w:r w:rsidRPr="000F385F">
        <w:rPr>
          <w:rFonts w:ascii="Times New Roman" w:eastAsia="Times New Roman" w:hAnsi="Times New Roman" w:cs="Times New Roman"/>
          <w:sz w:val="24"/>
          <w:szCs w:val="24"/>
          <w:lang w:eastAsia="es-CO"/>
        </w:rPr>
        <w:br/>
        <w:t>Ejemplo:</w:t>
      </w:r>
    </w:p>
    <w:p w14:paraId="7D50A656" w14:textId="77777777" w:rsidR="00D722CE" w:rsidRDefault="00D722CE" w:rsidP="00D722CE">
      <w:pPr>
        <w:spacing w:before="100" w:beforeAutospacing="1" w:after="100" w:afterAutospacing="1" w:line="240" w:lineRule="auto"/>
        <w:rPr>
          <w:rFonts w:ascii="Times New Roman" w:eastAsia="Times New Roman" w:hAnsi="Times New Roman" w:cs="Times New Roman"/>
          <w:b/>
          <w:bCs/>
          <w:sz w:val="24"/>
          <w:szCs w:val="24"/>
          <w:lang w:eastAsia="es-CO"/>
        </w:rPr>
      </w:pPr>
      <w:r>
        <w:rPr>
          <w:noProof/>
        </w:rPr>
        <w:drawing>
          <wp:inline distT="0" distB="0" distL="0" distR="0" wp14:anchorId="6F4ECC6A" wp14:editId="3D04ECE1">
            <wp:extent cx="5612130" cy="7645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64540"/>
                    </a:xfrm>
                    <a:prstGeom prst="rect">
                      <a:avLst/>
                    </a:prstGeom>
                  </pic:spPr>
                </pic:pic>
              </a:graphicData>
            </a:graphic>
          </wp:inline>
        </w:drawing>
      </w:r>
    </w:p>
    <w:p w14:paraId="1A0A1D5E" w14:textId="77777777" w:rsidR="00D722CE" w:rsidRDefault="00D722CE" w:rsidP="00D722CE">
      <w:pPr>
        <w:spacing w:before="100" w:beforeAutospacing="1" w:after="100" w:afterAutospacing="1" w:line="240" w:lineRule="auto"/>
        <w:rPr>
          <w:rFonts w:ascii="Times New Roman" w:eastAsia="Times New Roman" w:hAnsi="Times New Roman" w:cs="Times New Roman"/>
          <w:b/>
          <w:bCs/>
          <w:sz w:val="24"/>
          <w:szCs w:val="24"/>
          <w:lang w:eastAsia="es-CO"/>
        </w:rPr>
      </w:pPr>
    </w:p>
    <w:p w14:paraId="111556D3" w14:textId="77777777" w:rsidR="00D722CE" w:rsidRPr="000F385F"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0F385F">
        <w:rPr>
          <w:rFonts w:ascii="Times New Roman" w:eastAsia="Times New Roman" w:hAnsi="Times New Roman" w:cs="Times New Roman"/>
          <w:b/>
          <w:bCs/>
          <w:sz w:val="24"/>
          <w:szCs w:val="24"/>
          <w:lang w:eastAsia="es-CO"/>
        </w:rPr>
        <w:t>const</w:t>
      </w:r>
      <w:r w:rsidRPr="000F385F">
        <w:rPr>
          <w:rFonts w:ascii="Times New Roman" w:eastAsia="Times New Roman" w:hAnsi="Times New Roman" w:cs="Times New Roman"/>
          <w:sz w:val="24"/>
          <w:szCs w:val="24"/>
          <w:lang w:eastAsia="es-CO"/>
        </w:rPr>
        <w:t>: Es una variable constante que no puede cambiar nunca su valor en un futuro.</w:t>
      </w:r>
      <w:r w:rsidRPr="000F385F">
        <w:rPr>
          <w:rFonts w:ascii="Times New Roman" w:eastAsia="Times New Roman" w:hAnsi="Times New Roman" w:cs="Times New Roman"/>
          <w:sz w:val="24"/>
          <w:szCs w:val="24"/>
          <w:lang w:eastAsia="es-CO"/>
        </w:rPr>
        <w:br/>
        <w:t>Ejemplo:</w:t>
      </w:r>
    </w:p>
    <w:p w14:paraId="7AB08E8D" w14:textId="77777777" w:rsidR="00D722CE" w:rsidRDefault="00D722CE" w:rsidP="00D722CE">
      <w:pPr>
        <w:spacing w:before="100" w:beforeAutospacing="1" w:after="100" w:afterAutospacing="1" w:line="240" w:lineRule="auto"/>
        <w:rPr>
          <w:rFonts w:ascii="Times New Roman" w:eastAsia="Times New Roman" w:hAnsi="Times New Roman" w:cs="Times New Roman"/>
          <w:b/>
          <w:bCs/>
          <w:sz w:val="24"/>
          <w:szCs w:val="24"/>
          <w:lang w:eastAsia="es-CO"/>
        </w:rPr>
      </w:pPr>
      <w:r>
        <w:rPr>
          <w:noProof/>
        </w:rPr>
        <w:drawing>
          <wp:inline distT="0" distB="0" distL="0" distR="0" wp14:anchorId="01003CA6" wp14:editId="012355AB">
            <wp:extent cx="5612130" cy="3111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1150"/>
                    </a:xfrm>
                    <a:prstGeom prst="rect">
                      <a:avLst/>
                    </a:prstGeom>
                  </pic:spPr>
                </pic:pic>
              </a:graphicData>
            </a:graphic>
          </wp:inline>
        </w:drawing>
      </w:r>
    </w:p>
    <w:p w14:paraId="6259B660" w14:textId="77777777" w:rsidR="00D722CE" w:rsidRDefault="00D722CE" w:rsidP="00D722CE">
      <w:pPr>
        <w:spacing w:before="100" w:beforeAutospacing="1" w:after="100" w:afterAutospacing="1" w:line="240" w:lineRule="auto"/>
        <w:rPr>
          <w:rFonts w:ascii="Times New Roman" w:eastAsia="Times New Roman" w:hAnsi="Times New Roman" w:cs="Times New Roman"/>
          <w:b/>
          <w:bCs/>
          <w:sz w:val="24"/>
          <w:szCs w:val="24"/>
          <w:lang w:eastAsia="es-CO"/>
        </w:rPr>
      </w:pPr>
    </w:p>
    <w:p w14:paraId="26B66428" w14:textId="77777777" w:rsidR="00D722CE" w:rsidRPr="000F385F"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0F385F">
        <w:rPr>
          <w:rFonts w:ascii="Times New Roman" w:eastAsia="Times New Roman" w:hAnsi="Times New Roman" w:cs="Times New Roman"/>
          <w:b/>
          <w:bCs/>
          <w:sz w:val="24"/>
          <w:szCs w:val="24"/>
          <w:lang w:eastAsia="es-CO"/>
        </w:rPr>
        <w:t>let</w:t>
      </w:r>
      <w:r w:rsidRPr="000F385F">
        <w:rPr>
          <w:rFonts w:ascii="Times New Roman" w:eastAsia="Times New Roman" w:hAnsi="Times New Roman" w:cs="Times New Roman"/>
          <w:sz w:val="24"/>
          <w:szCs w:val="24"/>
          <w:lang w:eastAsia="es-CO"/>
        </w:rPr>
        <w:t xml:space="preserve">: Es una variable que puede cambiar su valor, pero solo funciona en un bloque donde se declare ( </w:t>
      </w:r>
      <w:r w:rsidRPr="000F385F">
        <w:rPr>
          <w:rFonts w:ascii="Times New Roman" w:eastAsia="Times New Roman" w:hAnsi="Times New Roman" w:cs="Times New Roman"/>
          <w:b/>
          <w:bCs/>
          <w:sz w:val="24"/>
          <w:szCs w:val="24"/>
          <w:lang w:eastAsia="es-CO"/>
        </w:rPr>
        <w:t>{let}</w:t>
      </w:r>
      <w:r w:rsidRPr="000F385F">
        <w:rPr>
          <w:rFonts w:ascii="Times New Roman" w:eastAsia="Times New Roman" w:hAnsi="Times New Roman" w:cs="Times New Roman"/>
          <w:sz w:val="24"/>
          <w:szCs w:val="24"/>
          <w:lang w:eastAsia="es-CO"/>
        </w:rPr>
        <w:t xml:space="preserve"> )</w:t>
      </w:r>
    </w:p>
    <w:p w14:paraId="3E2D1FDC" w14:textId="77777777" w:rsidR="00D722CE" w:rsidRDefault="00D722CE" w:rsidP="00D722CE">
      <w:pPr>
        <w:pStyle w:val="Ttulo1"/>
      </w:pPr>
      <w:r>
        <w:rPr>
          <w:noProof/>
        </w:rPr>
        <w:drawing>
          <wp:inline distT="0" distB="0" distL="0" distR="0" wp14:anchorId="439A3ECA" wp14:editId="0F679D2B">
            <wp:extent cx="5612130" cy="4622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62280"/>
                    </a:xfrm>
                    <a:prstGeom prst="rect">
                      <a:avLst/>
                    </a:prstGeom>
                  </pic:spPr>
                </pic:pic>
              </a:graphicData>
            </a:graphic>
          </wp:inline>
        </w:drawing>
      </w:r>
    </w:p>
    <w:p w14:paraId="642BFFC7" w14:textId="77777777" w:rsidR="00D722CE" w:rsidRDefault="00D722CE" w:rsidP="00D722CE">
      <w:pPr>
        <w:rPr>
          <w:rFonts w:ascii="Times New Roman" w:hAnsi="Times New Roman" w:cs="Times New Roman"/>
          <w:sz w:val="48"/>
          <w:szCs w:val="48"/>
        </w:rPr>
      </w:pPr>
    </w:p>
    <w:p w14:paraId="070072BA" w14:textId="77777777" w:rsidR="00D722CE" w:rsidRDefault="00D722CE" w:rsidP="00D722CE">
      <w:pPr>
        <w:rPr>
          <w:rFonts w:ascii="Times New Roman" w:hAnsi="Times New Roman" w:cs="Times New Roman"/>
          <w:sz w:val="48"/>
          <w:szCs w:val="48"/>
        </w:rPr>
      </w:pPr>
    </w:p>
    <w:p w14:paraId="373DFF98" w14:textId="77777777" w:rsidR="00D722CE" w:rsidRDefault="00D722CE" w:rsidP="00D722CE">
      <w:pPr>
        <w:rPr>
          <w:rFonts w:ascii="Times New Roman" w:hAnsi="Times New Roman" w:cs="Times New Roman"/>
          <w:sz w:val="48"/>
          <w:szCs w:val="48"/>
        </w:rPr>
      </w:pPr>
    </w:p>
    <w:p w14:paraId="608342A2" w14:textId="77777777" w:rsidR="00D722CE" w:rsidRDefault="00D722CE" w:rsidP="00D722CE">
      <w:pPr>
        <w:rPr>
          <w:rFonts w:ascii="Times New Roman" w:hAnsi="Times New Roman" w:cs="Times New Roman"/>
          <w:sz w:val="48"/>
          <w:szCs w:val="48"/>
        </w:rPr>
      </w:pPr>
    </w:p>
    <w:p w14:paraId="26A02795" w14:textId="77777777" w:rsidR="00D722CE" w:rsidRDefault="00D722CE" w:rsidP="00D722CE">
      <w:pPr>
        <w:rPr>
          <w:rFonts w:ascii="Times New Roman" w:hAnsi="Times New Roman" w:cs="Times New Roman"/>
          <w:sz w:val="48"/>
          <w:szCs w:val="48"/>
        </w:rPr>
      </w:pPr>
    </w:p>
    <w:p w14:paraId="691B33BA" w14:textId="77777777" w:rsidR="00D722CE" w:rsidRDefault="00D722CE" w:rsidP="00D722CE">
      <w:pPr>
        <w:rPr>
          <w:rFonts w:ascii="Times New Roman" w:hAnsi="Times New Roman" w:cs="Times New Roman"/>
          <w:sz w:val="48"/>
          <w:szCs w:val="48"/>
        </w:rPr>
      </w:pPr>
    </w:p>
    <w:p w14:paraId="539C540A" w14:textId="77777777" w:rsidR="00D722CE" w:rsidRDefault="00D722CE" w:rsidP="00D722CE">
      <w:pPr>
        <w:pStyle w:val="Ttulo1"/>
      </w:pPr>
      <w:r>
        <w:t>Funciones.</w:t>
      </w:r>
    </w:p>
    <w:p w14:paraId="2F50EBEF" w14:textId="77777777" w:rsidR="00D722CE" w:rsidRDefault="00D722CE" w:rsidP="00D722CE">
      <w:pPr>
        <w:rPr>
          <w:rFonts w:ascii="Times New Roman" w:hAnsi="Times New Roman" w:cs="Times New Roman"/>
          <w:sz w:val="48"/>
          <w:szCs w:val="48"/>
        </w:rPr>
      </w:pPr>
      <w:r>
        <w:rPr>
          <w:noProof/>
        </w:rPr>
        <w:drawing>
          <wp:inline distT="0" distB="0" distL="0" distR="0" wp14:anchorId="15053452" wp14:editId="03B4DC06">
            <wp:extent cx="5612130" cy="7645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64540"/>
                    </a:xfrm>
                    <a:prstGeom prst="rect">
                      <a:avLst/>
                    </a:prstGeom>
                  </pic:spPr>
                </pic:pic>
              </a:graphicData>
            </a:graphic>
          </wp:inline>
        </w:drawing>
      </w:r>
    </w:p>
    <w:p w14:paraId="4E7803AB" w14:textId="77777777" w:rsidR="00D722CE" w:rsidRDefault="00D722CE" w:rsidP="00D722CE">
      <w:pPr>
        <w:rPr>
          <w:rFonts w:ascii="Times New Roman" w:hAnsi="Times New Roman" w:cs="Times New Roman"/>
          <w:sz w:val="48"/>
          <w:szCs w:val="48"/>
        </w:rPr>
      </w:pPr>
      <w:r>
        <w:rPr>
          <w:noProof/>
        </w:rPr>
        <w:drawing>
          <wp:inline distT="0" distB="0" distL="0" distR="0" wp14:anchorId="4C69886D" wp14:editId="07A3AAEC">
            <wp:extent cx="5612130" cy="7645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64540"/>
                    </a:xfrm>
                    <a:prstGeom prst="rect">
                      <a:avLst/>
                    </a:prstGeom>
                  </pic:spPr>
                </pic:pic>
              </a:graphicData>
            </a:graphic>
          </wp:inline>
        </w:drawing>
      </w:r>
    </w:p>
    <w:p w14:paraId="6D319AC6" w14:textId="77777777" w:rsidR="00D722CE"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C94240">
        <w:rPr>
          <w:rFonts w:ascii="Times New Roman" w:eastAsia="Times New Roman" w:hAnsi="Times New Roman" w:cs="Times New Roman"/>
          <w:sz w:val="24"/>
          <w:szCs w:val="24"/>
          <w:lang w:eastAsia="es-CO"/>
        </w:rPr>
        <w:t>Las funciones son las tareas que va a llevar a cabo el navegador.</w:t>
      </w:r>
    </w:p>
    <w:p w14:paraId="230B8E19" w14:textId="77777777" w:rsidR="00D722CE" w:rsidRPr="00C94240"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C94240">
        <w:rPr>
          <w:rFonts w:ascii="Times New Roman" w:eastAsia="Times New Roman" w:hAnsi="Times New Roman" w:cs="Times New Roman"/>
          <w:sz w:val="24"/>
          <w:szCs w:val="24"/>
          <w:lang w:eastAsia="es-CO"/>
        </w:rPr>
        <w:t>Existen 2 tipos de funciones</w:t>
      </w:r>
      <w:r w:rsidRPr="00C94240">
        <w:rPr>
          <w:rFonts w:ascii="Times New Roman" w:eastAsia="Times New Roman" w:hAnsi="Times New Roman" w:cs="Times New Roman"/>
          <w:sz w:val="24"/>
          <w:szCs w:val="24"/>
          <w:lang w:eastAsia="es-CO"/>
        </w:rPr>
        <w:br/>
        <w:t>1) Declarativas</w:t>
      </w:r>
      <w:r w:rsidRPr="00C94240">
        <w:rPr>
          <w:rFonts w:ascii="Times New Roman" w:eastAsia="Times New Roman" w:hAnsi="Times New Roman" w:cs="Times New Roman"/>
          <w:sz w:val="24"/>
          <w:szCs w:val="24"/>
          <w:lang w:eastAsia="es-CO"/>
        </w:rPr>
        <w:br/>
        <w:t>2) De expresión</w:t>
      </w:r>
      <w:r w:rsidRPr="00C94240">
        <w:rPr>
          <w:rFonts w:ascii="Times New Roman" w:eastAsia="Times New Roman" w:hAnsi="Times New Roman" w:cs="Times New Roman"/>
          <w:sz w:val="24"/>
          <w:szCs w:val="24"/>
          <w:lang w:eastAsia="es-CO"/>
        </w:rPr>
        <w:br/>
        <w:t>Ambas pueden llevar parámetros, que son los datos que necesitan para ejecutarse.</w:t>
      </w:r>
      <w:r w:rsidRPr="00C94240">
        <w:rPr>
          <w:rFonts w:ascii="Times New Roman" w:eastAsia="Times New Roman" w:hAnsi="Times New Roman" w:cs="Times New Roman"/>
          <w:sz w:val="24"/>
          <w:szCs w:val="24"/>
          <w:lang w:eastAsia="es-CO"/>
        </w:rPr>
        <w:br/>
        <w:t>Cada parámetro va separado por una coma.</w:t>
      </w:r>
      <w:r w:rsidRPr="00C94240">
        <w:rPr>
          <w:rFonts w:ascii="Times New Roman" w:eastAsia="Times New Roman" w:hAnsi="Times New Roman" w:cs="Times New Roman"/>
          <w:sz w:val="24"/>
          <w:szCs w:val="24"/>
          <w:lang w:eastAsia="es-CO"/>
        </w:rPr>
        <w:br/>
        <w:t xml:space="preserve">Cada instrucción que tenga la función debe terminar con ; </w:t>
      </w:r>
      <w:r w:rsidRPr="00C94240">
        <w:rPr>
          <w:rFonts w:ascii="Times New Roman" w:eastAsia="Times New Roman" w:hAnsi="Times New Roman" w:cs="Times New Roman"/>
          <w:sz w:val="24"/>
          <w:szCs w:val="24"/>
          <w:lang w:eastAsia="es-CO"/>
        </w:rPr>
        <w:br/>
        <w:t>Si queremos que una función nos dé un numero o dato tenemos que usar la siguiente sintaxis:</w:t>
      </w:r>
    </w:p>
    <w:p w14:paraId="0D572BC7" w14:textId="77777777" w:rsidR="00D722CE" w:rsidRPr="00C94240" w:rsidRDefault="00D722CE" w:rsidP="00D722CE">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C94240">
        <w:rPr>
          <w:rFonts w:ascii="Times New Roman" w:eastAsia="Times New Roman" w:hAnsi="Times New Roman" w:cs="Times New Roman"/>
          <w:b/>
          <w:bCs/>
          <w:i/>
          <w:iCs/>
          <w:sz w:val="24"/>
          <w:szCs w:val="24"/>
          <w:lang w:eastAsia="es-CO"/>
        </w:rPr>
        <w:t>return</w:t>
      </w:r>
      <w:r w:rsidRPr="00C94240">
        <w:rPr>
          <w:rFonts w:ascii="Times New Roman" w:eastAsia="Times New Roman" w:hAnsi="Times New Roman" w:cs="Times New Roman"/>
          <w:i/>
          <w:iCs/>
          <w:sz w:val="24"/>
          <w:szCs w:val="24"/>
          <w:lang w:eastAsia="es-CO"/>
        </w:rPr>
        <w:t xml:space="preserve"> dato;</w:t>
      </w:r>
    </w:p>
    <w:p w14:paraId="64372AD6" w14:textId="77777777" w:rsidR="00D722CE" w:rsidRDefault="00D722CE" w:rsidP="00D722CE">
      <w:pPr>
        <w:pStyle w:val="Ttulo1"/>
      </w:pPr>
      <w:r>
        <w:t xml:space="preserve">¿Cuándo utilizar una función declarativa y una expresiva? </w:t>
      </w:r>
    </w:p>
    <w:p w14:paraId="337340C4" w14:textId="77777777" w:rsidR="00D722CE" w:rsidRDefault="00D722CE" w:rsidP="00D722CE">
      <w:pPr>
        <w:pStyle w:val="NormalWeb"/>
      </w:pPr>
      <w:r>
        <w:t>Cuando hablamos de funciones en JavaScript, tenemos dos tipos de funciones: Funciones Declarativas (function declaration / function statement) y Expresiones de función (function expression / funciones anónimas).</w:t>
      </w:r>
    </w:p>
    <w:p w14:paraId="67885DB1" w14:textId="77777777" w:rsidR="00D722CE" w:rsidRPr="00D0472B" w:rsidRDefault="00D722CE" w:rsidP="00D722CE">
      <w:pPr>
        <w:pStyle w:val="Ttulo3"/>
        <w:rPr>
          <w:rFonts w:ascii="Times New Roman" w:hAnsi="Times New Roman" w:cs="Times New Roman"/>
          <w:b/>
          <w:bCs/>
          <w:color w:val="auto"/>
        </w:rPr>
      </w:pPr>
      <w:r w:rsidRPr="00D0472B">
        <w:rPr>
          <w:rFonts w:ascii="Times New Roman" w:hAnsi="Times New Roman" w:cs="Times New Roman"/>
          <w:b/>
          <w:bCs/>
          <w:color w:val="auto"/>
        </w:rPr>
        <w:t>Funciones Declarativas:</w:t>
      </w:r>
    </w:p>
    <w:p w14:paraId="757F3BDE" w14:textId="77777777" w:rsidR="00D722CE" w:rsidRDefault="00D722CE" w:rsidP="00D722CE">
      <w:pPr>
        <w:pStyle w:val="NormalWeb"/>
      </w:pPr>
      <w:r>
        <w:t>En las funciones declarativas, utilizamos la palabra reservada function al inicio para poder declarar la función:</w:t>
      </w:r>
    </w:p>
    <w:p w14:paraId="2D28BB6C" w14:textId="77777777" w:rsidR="00D722CE" w:rsidRDefault="00D722CE" w:rsidP="00D722CE">
      <w:pPr>
        <w:pStyle w:val="HTMLconformatoprevio"/>
        <w:rPr>
          <w:rStyle w:val="CdigoHTML"/>
        </w:rPr>
      </w:pPr>
      <w:r>
        <w:rPr>
          <w:noProof/>
        </w:rPr>
        <w:lastRenderedPageBreak/>
        <w:drawing>
          <wp:inline distT="0" distB="0" distL="0" distR="0" wp14:anchorId="2CE0D3BC" wp14:editId="4827AF62">
            <wp:extent cx="6086475" cy="13144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6475" cy="1314450"/>
                    </a:xfrm>
                    <a:prstGeom prst="rect">
                      <a:avLst/>
                    </a:prstGeom>
                  </pic:spPr>
                </pic:pic>
              </a:graphicData>
            </a:graphic>
          </wp:inline>
        </w:drawing>
      </w:r>
    </w:p>
    <w:p w14:paraId="0EAAD6CF" w14:textId="77777777" w:rsidR="00D722CE" w:rsidRPr="00D0472B" w:rsidRDefault="00D722CE" w:rsidP="00D722CE">
      <w:pPr>
        <w:pStyle w:val="HTMLconformatoprevio"/>
        <w:rPr>
          <w:rStyle w:val="CdigoHTML"/>
          <w:rFonts w:ascii="Times New Roman" w:hAnsi="Times New Roman" w:cs="Times New Roman"/>
          <w:b/>
          <w:bCs/>
        </w:rPr>
      </w:pPr>
    </w:p>
    <w:p w14:paraId="4AFF7BFF" w14:textId="77777777" w:rsidR="00D722CE" w:rsidRPr="00D0472B" w:rsidRDefault="00D722CE" w:rsidP="00D722CE">
      <w:pPr>
        <w:pStyle w:val="Ttulo4"/>
        <w:rPr>
          <w:rFonts w:ascii="Times New Roman" w:hAnsi="Times New Roman" w:cs="Times New Roman"/>
          <w:b/>
          <w:bCs/>
          <w:i w:val="0"/>
          <w:iCs w:val="0"/>
          <w:color w:val="auto"/>
        </w:rPr>
      </w:pPr>
      <w:r w:rsidRPr="00D0472B">
        <w:rPr>
          <w:rFonts w:ascii="Times New Roman" w:hAnsi="Times New Roman" w:cs="Times New Roman"/>
          <w:b/>
          <w:bCs/>
          <w:i w:val="0"/>
          <w:iCs w:val="0"/>
          <w:color w:val="auto"/>
        </w:rPr>
        <w:t>Expresión de función:</w:t>
      </w:r>
    </w:p>
    <w:p w14:paraId="4644B356" w14:textId="77777777" w:rsidR="00D722CE" w:rsidRDefault="00D722CE" w:rsidP="00D722CE">
      <w:pPr>
        <w:pStyle w:val="NormalWeb"/>
      </w:pPr>
      <w:r>
        <w:t>En la expresión de función, la declaración se inicia con la palabra reservada var, donde se generará una variable que guardará un función anónima.</w:t>
      </w:r>
    </w:p>
    <w:p w14:paraId="54A0D1F1" w14:textId="77777777" w:rsidR="00D722CE" w:rsidRDefault="00D722CE" w:rsidP="00D722CE">
      <w:pPr>
        <w:pStyle w:val="HTMLconformatoprevio"/>
        <w:rPr>
          <w:rStyle w:val="CdigoHTML"/>
        </w:rPr>
      </w:pPr>
      <w:r>
        <w:rPr>
          <w:noProof/>
        </w:rPr>
        <w:drawing>
          <wp:inline distT="0" distB="0" distL="0" distR="0" wp14:anchorId="35802582" wp14:editId="102BBD14">
            <wp:extent cx="5962650" cy="1600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2650" cy="1600200"/>
                    </a:xfrm>
                    <a:prstGeom prst="rect">
                      <a:avLst/>
                    </a:prstGeom>
                  </pic:spPr>
                </pic:pic>
              </a:graphicData>
            </a:graphic>
          </wp:inline>
        </w:drawing>
      </w:r>
    </w:p>
    <w:p w14:paraId="38A2F360" w14:textId="77777777" w:rsidR="00D722CE" w:rsidRDefault="00D722CE" w:rsidP="00D722CE">
      <w:pPr>
        <w:pStyle w:val="NormalWeb"/>
      </w:pPr>
      <w:r>
        <w:t>En la expresión de función, la función podría o no llevar nombre, aunque es más común que se hagan anónimas.</w:t>
      </w:r>
    </w:p>
    <w:p w14:paraId="5E5F8822" w14:textId="77777777" w:rsidR="00D722CE" w:rsidRPr="00D0472B" w:rsidRDefault="00D722CE" w:rsidP="00D722CE">
      <w:pPr>
        <w:pStyle w:val="Ttulo3"/>
        <w:rPr>
          <w:rFonts w:ascii="Times New Roman" w:hAnsi="Times New Roman" w:cs="Times New Roman"/>
          <w:b/>
          <w:bCs/>
          <w:color w:val="auto"/>
        </w:rPr>
      </w:pPr>
      <w:r w:rsidRPr="00D0472B">
        <w:rPr>
          <w:rFonts w:ascii="Times New Roman" w:hAnsi="Times New Roman" w:cs="Times New Roman"/>
          <w:b/>
          <w:bCs/>
          <w:color w:val="auto"/>
        </w:rPr>
        <w:t>Diferencias:</w:t>
      </w:r>
    </w:p>
    <w:p w14:paraId="11F66D86" w14:textId="77777777" w:rsidR="00D722CE" w:rsidRDefault="00D722CE" w:rsidP="00D722CE">
      <w:pPr>
        <w:pStyle w:val="NormalWeb"/>
      </w:pPr>
      <w:r>
        <w:t>A las funciones declarativas se les aplica hoisting, y a la expresión de función, no. Ya que el hoisting solo se aplica en las palabras reservadas var y function.</w:t>
      </w:r>
    </w:p>
    <w:p w14:paraId="35D47A1C" w14:textId="77777777" w:rsidR="00D722CE" w:rsidRDefault="00D722CE" w:rsidP="00D722CE">
      <w:pPr>
        <w:pStyle w:val="NormalWeb"/>
      </w:pPr>
      <w:r>
        <w:t>Lo que quiere decir que con las funciones declarativas, podemos mandar llamar la función antes de que ésta sea declarada, y con la expresión de función, no, tendríamos que declararla primero, y después mandarla llamar.</w:t>
      </w:r>
    </w:p>
    <w:p w14:paraId="335D4224" w14:textId="77777777" w:rsidR="00D722CE" w:rsidRDefault="00D722CE" w:rsidP="00D722CE">
      <w:pPr>
        <w:rPr>
          <w:rFonts w:ascii="Times New Roman" w:hAnsi="Times New Roman" w:cs="Times New Roman"/>
          <w:sz w:val="48"/>
          <w:szCs w:val="48"/>
        </w:rPr>
      </w:pPr>
    </w:p>
    <w:p w14:paraId="1BBF1AE0" w14:textId="77777777" w:rsidR="00D722CE" w:rsidRDefault="00D722CE" w:rsidP="00D722CE">
      <w:pPr>
        <w:pStyle w:val="Ttulo1"/>
      </w:pPr>
    </w:p>
    <w:p w14:paraId="0D76B4E8" w14:textId="77777777" w:rsidR="00D722CE" w:rsidRDefault="00D722CE" w:rsidP="00D722CE">
      <w:pPr>
        <w:pStyle w:val="Ttulo1"/>
      </w:pPr>
    </w:p>
    <w:p w14:paraId="1E06DE3B" w14:textId="77777777" w:rsidR="00D722CE" w:rsidRDefault="00D722CE" w:rsidP="00D722CE">
      <w:pPr>
        <w:pStyle w:val="Ttulo1"/>
      </w:pPr>
    </w:p>
    <w:p w14:paraId="08884EE2" w14:textId="77777777" w:rsidR="00D722CE" w:rsidRDefault="00D722CE" w:rsidP="00D722CE">
      <w:pPr>
        <w:pStyle w:val="Ttulo1"/>
      </w:pPr>
    </w:p>
    <w:p w14:paraId="7046F895" w14:textId="77777777" w:rsidR="00D722CE" w:rsidRDefault="00D722CE" w:rsidP="00D722CE">
      <w:pPr>
        <w:pStyle w:val="Ttulo1"/>
        <w:tabs>
          <w:tab w:val="left" w:pos="3300"/>
        </w:tabs>
      </w:pPr>
      <w:r>
        <w:t>Scope.</w:t>
      </w:r>
    </w:p>
    <w:p w14:paraId="6DBB6D14" w14:textId="77777777" w:rsidR="00D722CE" w:rsidRDefault="00D722CE" w:rsidP="00D722CE">
      <w:pPr>
        <w:pStyle w:val="Ttulo1"/>
        <w:tabs>
          <w:tab w:val="left" w:pos="3300"/>
        </w:tabs>
      </w:pPr>
      <w:r w:rsidRPr="004C0B59">
        <w:rPr>
          <w:b w:val="0"/>
          <w:bCs w:val="0"/>
          <w:sz w:val="24"/>
          <w:szCs w:val="24"/>
        </w:rPr>
        <w:t>Scope: Alcance que tienen las variables en el código.</w:t>
      </w:r>
      <w:r w:rsidRPr="004C0B59">
        <w:t xml:space="preserve"> </w:t>
      </w:r>
    </w:p>
    <w:p w14:paraId="4A548955" w14:textId="77777777" w:rsidR="00D722CE" w:rsidRPr="004C0B59" w:rsidRDefault="00D722CE" w:rsidP="00D722CE">
      <w:pPr>
        <w:pStyle w:val="Ttulo1"/>
        <w:tabs>
          <w:tab w:val="left" w:pos="3300"/>
        </w:tabs>
        <w:rPr>
          <w:b w:val="0"/>
          <w:bCs w:val="0"/>
          <w:sz w:val="24"/>
          <w:szCs w:val="24"/>
        </w:rPr>
      </w:pPr>
      <w:r w:rsidRPr="004C0B59">
        <w:rPr>
          <w:b w:val="0"/>
          <w:bCs w:val="0"/>
          <w:sz w:val="24"/>
          <w:szCs w:val="24"/>
        </w:rPr>
        <w:t>Existen 2 tipos de sopes.</w:t>
      </w:r>
    </w:p>
    <w:p w14:paraId="28255F77" w14:textId="77777777" w:rsidR="00D722CE" w:rsidRPr="004C0B59" w:rsidRDefault="00D722CE" w:rsidP="00D722CE">
      <w:pPr>
        <w:pStyle w:val="Ttulo1"/>
        <w:tabs>
          <w:tab w:val="left" w:pos="3300"/>
        </w:tabs>
        <w:rPr>
          <w:b w:val="0"/>
          <w:bCs w:val="0"/>
          <w:sz w:val="24"/>
          <w:szCs w:val="24"/>
        </w:rPr>
      </w:pPr>
      <w:r w:rsidRPr="004C0B59">
        <w:rPr>
          <w:sz w:val="24"/>
          <w:szCs w:val="24"/>
        </w:rPr>
        <w:t>Global</w:t>
      </w:r>
      <w:r w:rsidRPr="004C0B59">
        <w:rPr>
          <w:b w:val="0"/>
          <w:bCs w:val="0"/>
          <w:sz w:val="24"/>
          <w:szCs w:val="24"/>
        </w:rPr>
        <w:t>: Puede ser llamada a lo largo de nuestro programa.</w:t>
      </w:r>
    </w:p>
    <w:p w14:paraId="3CCC2D0D" w14:textId="77777777" w:rsidR="00D722CE" w:rsidRPr="004C0B59" w:rsidRDefault="00D722CE" w:rsidP="00D722CE">
      <w:pPr>
        <w:pStyle w:val="Ttulo1"/>
        <w:tabs>
          <w:tab w:val="left" w:pos="3300"/>
        </w:tabs>
        <w:rPr>
          <w:b w:val="0"/>
          <w:bCs w:val="0"/>
          <w:sz w:val="24"/>
          <w:szCs w:val="24"/>
        </w:rPr>
      </w:pPr>
      <w:r w:rsidRPr="004C0B59">
        <w:rPr>
          <w:sz w:val="24"/>
          <w:szCs w:val="24"/>
        </w:rPr>
        <w:t>Local</w:t>
      </w:r>
      <w:r w:rsidRPr="004C0B59">
        <w:rPr>
          <w:b w:val="0"/>
          <w:bCs w:val="0"/>
          <w:sz w:val="24"/>
          <w:szCs w:val="24"/>
        </w:rPr>
        <w:t>: Solo puede ser llamada dentro del bloque de código en el que se declaro</w:t>
      </w:r>
    </w:p>
    <w:p w14:paraId="7FE916DF" w14:textId="77777777" w:rsidR="00D722CE" w:rsidRDefault="00D722CE" w:rsidP="00D722CE">
      <w:pPr>
        <w:pStyle w:val="Ttulo1"/>
        <w:jc w:val="center"/>
      </w:pPr>
      <w:r>
        <w:rPr>
          <w:noProof/>
        </w:rPr>
        <w:drawing>
          <wp:inline distT="0" distB="0" distL="0" distR="0" wp14:anchorId="79015B5D" wp14:editId="441AFA58">
            <wp:extent cx="2686050" cy="3095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867" cy="3096567"/>
                    </a:xfrm>
                    <a:prstGeom prst="rect">
                      <a:avLst/>
                    </a:prstGeom>
                  </pic:spPr>
                </pic:pic>
              </a:graphicData>
            </a:graphic>
          </wp:inline>
        </w:drawing>
      </w:r>
    </w:p>
    <w:p w14:paraId="2C1F7055" w14:textId="77777777" w:rsidR="00D722CE" w:rsidRDefault="00D722CE" w:rsidP="00D722CE">
      <w:pPr>
        <w:rPr>
          <w:rFonts w:ascii="Times New Roman" w:hAnsi="Times New Roman" w:cs="Times New Roman"/>
          <w:sz w:val="48"/>
          <w:szCs w:val="48"/>
        </w:rPr>
      </w:pPr>
      <w:r>
        <w:rPr>
          <w:noProof/>
        </w:rPr>
        <w:drawing>
          <wp:inline distT="0" distB="0" distL="0" distR="0" wp14:anchorId="5A02C9AD" wp14:editId="37FFC52B">
            <wp:extent cx="5612130" cy="24193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19350"/>
                    </a:xfrm>
                    <a:prstGeom prst="rect">
                      <a:avLst/>
                    </a:prstGeom>
                  </pic:spPr>
                </pic:pic>
              </a:graphicData>
            </a:graphic>
          </wp:inline>
        </w:drawing>
      </w:r>
    </w:p>
    <w:p w14:paraId="4D254884" w14:textId="77777777" w:rsidR="00D722CE" w:rsidRDefault="00D722CE" w:rsidP="00D722CE">
      <w:pPr>
        <w:rPr>
          <w:rFonts w:ascii="Times New Roman" w:hAnsi="Times New Roman" w:cs="Times New Roman"/>
          <w:sz w:val="48"/>
          <w:szCs w:val="48"/>
        </w:rPr>
      </w:pPr>
    </w:p>
    <w:p w14:paraId="2A5BCF6A" w14:textId="77777777" w:rsidR="00D722CE" w:rsidRDefault="00D722CE" w:rsidP="00D722CE">
      <w:pPr>
        <w:pStyle w:val="Ttulo1"/>
      </w:pPr>
      <w:r>
        <w:t>Hoisting.</w:t>
      </w:r>
    </w:p>
    <w:p w14:paraId="1F30D8B9" w14:textId="77777777" w:rsidR="00D722CE" w:rsidRPr="001B0D7F"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1B0D7F">
        <w:rPr>
          <w:rFonts w:ascii="Times New Roman" w:eastAsia="Times New Roman" w:hAnsi="Times New Roman" w:cs="Times New Roman"/>
          <w:sz w:val="24"/>
          <w:szCs w:val="24"/>
          <w:lang w:eastAsia="es-CO"/>
        </w:rPr>
        <w:t xml:space="preserve">El </w:t>
      </w:r>
      <w:r w:rsidRPr="001B0D7F">
        <w:rPr>
          <w:rFonts w:ascii="Times New Roman" w:eastAsia="Times New Roman" w:hAnsi="Times New Roman" w:cs="Times New Roman"/>
          <w:b/>
          <w:bCs/>
          <w:sz w:val="24"/>
          <w:szCs w:val="24"/>
          <w:lang w:eastAsia="es-CO"/>
        </w:rPr>
        <w:t>Hoisting</w:t>
      </w:r>
      <w:r w:rsidRPr="001B0D7F">
        <w:rPr>
          <w:rFonts w:ascii="Times New Roman" w:eastAsia="Times New Roman" w:hAnsi="Times New Roman" w:cs="Times New Roman"/>
          <w:sz w:val="24"/>
          <w:szCs w:val="24"/>
          <w:lang w:eastAsia="es-CO"/>
        </w:rPr>
        <w:t xml:space="preserve"> es un proceso del compilador de JavaScript, que consiste en que la </w:t>
      </w:r>
      <w:r w:rsidRPr="001B0D7F">
        <w:rPr>
          <w:rFonts w:ascii="Times New Roman" w:eastAsia="Times New Roman" w:hAnsi="Times New Roman" w:cs="Times New Roman"/>
          <w:i/>
          <w:iCs/>
          <w:sz w:val="24"/>
          <w:szCs w:val="24"/>
          <w:lang w:eastAsia="es-CO"/>
        </w:rPr>
        <w:t>declaración de las variables</w:t>
      </w:r>
      <w:r w:rsidRPr="001B0D7F">
        <w:rPr>
          <w:rFonts w:ascii="Times New Roman" w:eastAsia="Times New Roman" w:hAnsi="Times New Roman" w:cs="Times New Roman"/>
          <w:sz w:val="24"/>
          <w:szCs w:val="24"/>
          <w:lang w:eastAsia="es-CO"/>
        </w:rPr>
        <w:t xml:space="preserve"> y las </w:t>
      </w:r>
      <w:r w:rsidRPr="001B0D7F">
        <w:rPr>
          <w:rFonts w:ascii="Times New Roman" w:eastAsia="Times New Roman" w:hAnsi="Times New Roman" w:cs="Times New Roman"/>
          <w:i/>
          <w:iCs/>
          <w:sz w:val="24"/>
          <w:szCs w:val="24"/>
          <w:lang w:eastAsia="es-CO"/>
        </w:rPr>
        <w:t>funciones</w:t>
      </w:r>
      <w:r w:rsidRPr="001B0D7F">
        <w:rPr>
          <w:rFonts w:ascii="Times New Roman" w:eastAsia="Times New Roman" w:hAnsi="Times New Roman" w:cs="Times New Roman"/>
          <w:sz w:val="24"/>
          <w:szCs w:val="24"/>
          <w:lang w:eastAsia="es-CO"/>
        </w:rPr>
        <w:t xml:space="preserve"> son llevadas al inicio del código, sin importar su posición, para su procesamiento, sin embargo, la inicialización de las variables no es llevada al inicio del código para su compilación, sino solo su declaración, lo cual suele dar espacio a errores cuando se declara una variable sin inicializarla y se procesa en el código antes de haber llegado a su inicialización, lo cual nos suele dar una variable con valor </w:t>
      </w:r>
      <w:r w:rsidRPr="001B0D7F">
        <w:rPr>
          <w:rFonts w:ascii="Times New Roman" w:eastAsia="Times New Roman" w:hAnsi="Times New Roman" w:cs="Times New Roman"/>
          <w:b/>
          <w:bCs/>
          <w:i/>
          <w:iCs/>
          <w:sz w:val="24"/>
          <w:szCs w:val="24"/>
          <w:lang w:eastAsia="es-CO"/>
        </w:rPr>
        <w:t>undefined</w:t>
      </w:r>
      <w:r w:rsidRPr="001B0D7F">
        <w:rPr>
          <w:rFonts w:ascii="Times New Roman" w:eastAsia="Times New Roman" w:hAnsi="Times New Roman" w:cs="Times New Roman"/>
          <w:sz w:val="24"/>
          <w:szCs w:val="24"/>
          <w:lang w:eastAsia="es-CO"/>
        </w:rPr>
        <w:t>, ya que la variable sí fue almacenada en memoria, pero no se le asigno un valor hasta después de su ejecución.</w:t>
      </w:r>
    </w:p>
    <w:p w14:paraId="2FF6E210" w14:textId="77777777" w:rsidR="00D722CE" w:rsidRPr="001B0D7F"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1B0D7F">
        <w:rPr>
          <w:rFonts w:ascii="Times New Roman" w:eastAsia="Times New Roman" w:hAnsi="Times New Roman" w:cs="Times New Roman"/>
          <w:sz w:val="24"/>
          <w:szCs w:val="24"/>
          <w:lang w:eastAsia="es-CO"/>
        </w:rPr>
        <w:t>Aquí un ejemplo de esto:</w:t>
      </w:r>
    </w:p>
    <w:p w14:paraId="2D4B43C6" w14:textId="77777777" w:rsidR="00D722CE" w:rsidRDefault="00D722CE" w:rsidP="00D722CE">
      <w:pPr>
        <w:rPr>
          <w:rFonts w:ascii="Times New Roman" w:hAnsi="Times New Roman" w:cs="Times New Roman"/>
          <w:sz w:val="48"/>
          <w:szCs w:val="48"/>
        </w:rPr>
      </w:pPr>
      <w:r>
        <w:rPr>
          <w:noProof/>
        </w:rPr>
        <w:drawing>
          <wp:inline distT="0" distB="0" distL="0" distR="0" wp14:anchorId="6A3BDBDC" wp14:editId="156E6D94">
            <wp:extent cx="5612130" cy="121793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217930"/>
                    </a:xfrm>
                    <a:prstGeom prst="rect">
                      <a:avLst/>
                    </a:prstGeom>
                  </pic:spPr>
                </pic:pic>
              </a:graphicData>
            </a:graphic>
          </wp:inline>
        </w:drawing>
      </w:r>
    </w:p>
    <w:p w14:paraId="3B73D31B" w14:textId="77777777" w:rsidR="00D722CE" w:rsidRDefault="00D722CE" w:rsidP="00D722CE">
      <w:r>
        <w:t>El output de este código sería el siguiente:</w:t>
      </w:r>
    </w:p>
    <w:p w14:paraId="657673EB" w14:textId="77777777" w:rsidR="00D722CE" w:rsidRDefault="00D722CE" w:rsidP="00D722CE">
      <w:pPr>
        <w:rPr>
          <w:rFonts w:ascii="Times New Roman" w:hAnsi="Times New Roman" w:cs="Times New Roman"/>
          <w:sz w:val="48"/>
          <w:szCs w:val="48"/>
        </w:rPr>
      </w:pPr>
      <w:r>
        <w:rPr>
          <w:noProof/>
        </w:rPr>
        <w:drawing>
          <wp:inline distT="0" distB="0" distL="0" distR="0" wp14:anchorId="486E7466" wp14:editId="50743848">
            <wp:extent cx="5612130" cy="3111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1150"/>
                    </a:xfrm>
                    <a:prstGeom prst="rect">
                      <a:avLst/>
                    </a:prstGeom>
                  </pic:spPr>
                </pic:pic>
              </a:graphicData>
            </a:graphic>
          </wp:inline>
        </w:drawing>
      </w:r>
    </w:p>
    <w:p w14:paraId="0C49F8A8" w14:textId="77777777" w:rsidR="00D722CE" w:rsidRPr="002D417F"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2D417F">
        <w:rPr>
          <w:rFonts w:ascii="Times New Roman" w:eastAsia="Times New Roman" w:hAnsi="Times New Roman" w:cs="Times New Roman"/>
          <w:sz w:val="24"/>
          <w:szCs w:val="24"/>
          <w:lang w:eastAsia="es-CO"/>
        </w:rPr>
        <w:t xml:space="preserve">Debido a que como lo hemos dicho, la variable se tomó en cuenta y se le asigno memoria, sin embargo, el compilador no la inicializo y se le dio el valor de </w:t>
      </w:r>
      <w:r w:rsidRPr="002D417F">
        <w:rPr>
          <w:rFonts w:ascii="Times New Roman" w:eastAsia="Times New Roman" w:hAnsi="Times New Roman" w:cs="Times New Roman"/>
          <w:i/>
          <w:iCs/>
          <w:sz w:val="24"/>
          <w:szCs w:val="24"/>
          <w:lang w:eastAsia="es-CO"/>
        </w:rPr>
        <w:t>undefined</w:t>
      </w:r>
      <w:r w:rsidRPr="002D417F">
        <w:rPr>
          <w:rFonts w:ascii="Times New Roman" w:eastAsia="Times New Roman" w:hAnsi="Times New Roman" w:cs="Times New Roman"/>
          <w:sz w:val="24"/>
          <w:szCs w:val="24"/>
          <w:lang w:eastAsia="es-CO"/>
        </w:rPr>
        <w:t>, y con ese valor se ingresó a la función, y ya después de correr la función se le asigno el valor.</w:t>
      </w:r>
    </w:p>
    <w:p w14:paraId="0CD5094B" w14:textId="77777777" w:rsidR="00D722CE" w:rsidRPr="002D417F"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2D417F">
        <w:rPr>
          <w:rFonts w:ascii="Times New Roman" w:eastAsia="Times New Roman" w:hAnsi="Times New Roman" w:cs="Times New Roman"/>
          <w:sz w:val="24"/>
          <w:szCs w:val="24"/>
          <w:lang w:eastAsia="es-CO"/>
        </w:rPr>
        <w:t>Este comportamiento se puede entender fácilmente si se comprenden estos dos puntos esenciales:</w:t>
      </w:r>
    </w:p>
    <w:p w14:paraId="63D247ED" w14:textId="77777777" w:rsidR="00D722CE" w:rsidRPr="002D417F" w:rsidRDefault="00D722CE" w:rsidP="00D722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D417F">
        <w:rPr>
          <w:rFonts w:ascii="Times New Roman" w:eastAsia="Times New Roman" w:hAnsi="Times New Roman" w:cs="Times New Roman"/>
          <w:sz w:val="24"/>
          <w:szCs w:val="24"/>
          <w:lang w:eastAsia="es-CO"/>
        </w:rPr>
        <w:t>Las funciones siempre se mueven arriba del Scope. Por lo tanto, podemos elegir donde declararlas y usarlas.</w:t>
      </w:r>
    </w:p>
    <w:p w14:paraId="151E4C75" w14:textId="77777777" w:rsidR="00D722CE" w:rsidRPr="002D417F" w:rsidRDefault="00D722CE" w:rsidP="00D722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D417F">
        <w:rPr>
          <w:rFonts w:ascii="Times New Roman" w:eastAsia="Times New Roman" w:hAnsi="Times New Roman" w:cs="Times New Roman"/>
          <w:sz w:val="24"/>
          <w:szCs w:val="24"/>
          <w:lang w:eastAsia="es-CO"/>
        </w:rPr>
        <w:t>La declaración de las variables se mueve arriba del Scope, pero no la asignación. Antes de usar una variable, habrá que crearla y asignarla.</w:t>
      </w:r>
    </w:p>
    <w:p w14:paraId="4667D38F" w14:textId="77777777" w:rsidR="00D722CE" w:rsidRDefault="00D722CE" w:rsidP="00D722CE">
      <w:pPr>
        <w:rPr>
          <w:rFonts w:ascii="Times New Roman" w:hAnsi="Times New Roman" w:cs="Times New Roman"/>
          <w:sz w:val="48"/>
          <w:szCs w:val="48"/>
        </w:rPr>
      </w:pPr>
    </w:p>
    <w:p w14:paraId="182BF17D" w14:textId="77777777" w:rsidR="00D722CE" w:rsidRDefault="00D722CE" w:rsidP="00D722CE">
      <w:pPr>
        <w:rPr>
          <w:rFonts w:ascii="Times New Roman" w:hAnsi="Times New Roman" w:cs="Times New Roman"/>
          <w:sz w:val="48"/>
          <w:szCs w:val="48"/>
        </w:rPr>
      </w:pPr>
    </w:p>
    <w:p w14:paraId="68DC0866" w14:textId="77777777" w:rsidR="00D722CE" w:rsidRDefault="00D722CE" w:rsidP="00D722CE">
      <w:pPr>
        <w:rPr>
          <w:rFonts w:ascii="Times New Roman" w:hAnsi="Times New Roman" w:cs="Times New Roman"/>
          <w:sz w:val="48"/>
          <w:szCs w:val="48"/>
        </w:rPr>
      </w:pPr>
    </w:p>
    <w:p w14:paraId="5C3B0F8A" w14:textId="77777777" w:rsidR="00D722CE" w:rsidRDefault="00D722CE" w:rsidP="00D722CE">
      <w:pPr>
        <w:pStyle w:val="Ttulo1"/>
      </w:pPr>
      <w:r>
        <w:t>Coerción.</w:t>
      </w:r>
    </w:p>
    <w:p w14:paraId="60CFFCD8" w14:textId="77777777" w:rsidR="00D722CE" w:rsidRDefault="00D722CE" w:rsidP="00D722CE">
      <w:pPr>
        <w:pStyle w:val="Ttulo1"/>
        <w:jc w:val="center"/>
      </w:pPr>
      <w:r>
        <w:rPr>
          <w:noProof/>
        </w:rPr>
        <w:drawing>
          <wp:inline distT="0" distB="0" distL="0" distR="0" wp14:anchorId="15A00A16" wp14:editId="37AF9EFF">
            <wp:extent cx="2590800" cy="20193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0800" cy="2019300"/>
                    </a:xfrm>
                    <a:prstGeom prst="rect">
                      <a:avLst/>
                    </a:prstGeom>
                  </pic:spPr>
                </pic:pic>
              </a:graphicData>
            </a:graphic>
          </wp:inline>
        </w:drawing>
      </w:r>
    </w:p>
    <w:p w14:paraId="2623D0E6" w14:textId="77777777" w:rsidR="00D722CE" w:rsidRPr="001B0438" w:rsidRDefault="00D722CE" w:rsidP="00D722CE">
      <w:pPr>
        <w:pStyle w:val="Ttulo1"/>
        <w:rPr>
          <w:b w:val="0"/>
          <w:bCs w:val="0"/>
          <w:sz w:val="24"/>
          <w:szCs w:val="24"/>
        </w:rPr>
      </w:pPr>
      <w:r w:rsidRPr="001B0438">
        <w:rPr>
          <w:b w:val="0"/>
          <w:bCs w:val="0"/>
          <w:sz w:val="24"/>
          <w:szCs w:val="24"/>
        </w:rPr>
        <w:t>Coerción es la forma en la que podemos cambiar un tipo de valor a otro, existen dos tipos de coerción:</w:t>
      </w:r>
    </w:p>
    <w:p w14:paraId="4711C6A5" w14:textId="77777777" w:rsidR="00D722CE" w:rsidRPr="001B0438" w:rsidRDefault="00D722CE" w:rsidP="00D722CE">
      <w:pPr>
        <w:pStyle w:val="Ttulo1"/>
        <w:rPr>
          <w:b w:val="0"/>
          <w:bCs w:val="0"/>
          <w:sz w:val="24"/>
          <w:szCs w:val="24"/>
        </w:rPr>
      </w:pPr>
      <w:r w:rsidRPr="001B0438">
        <w:rPr>
          <w:sz w:val="24"/>
          <w:szCs w:val="24"/>
        </w:rPr>
        <w:t>Coerción implícita</w:t>
      </w:r>
      <w:r>
        <w:rPr>
          <w:b w:val="0"/>
          <w:bCs w:val="0"/>
          <w:sz w:val="24"/>
          <w:szCs w:val="24"/>
        </w:rPr>
        <w:t>:</w:t>
      </w:r>
      <w:r w:rsidRPr="001B0438">
        <w:rPr>
          <w:b w:val="0"/>
          <w:bCs w:val="0"/>
          <w:sz w:val="24"/>
          <w:szCs w:val="24"/>
        </w:rPr>
        <w:t xml:space="preserve"> es cuando el lenguaje nos ayuda a cambiar el tipo de valor.</w:t>
      </w:r>
    </w:p>
    <w:p w14:paraId="0FFE7F89" w14:textId="77777777" w:rsidR="00D722CE" w:rsidRPr="00E31E0E" w:rsidRDefault="00D722CE" w:rsidP="00D722CE">
      <w:pPr>
        <w:pStyle w:val="Ttulo1"/>
        <w:rPr>
          <w:b w:val="0"/>
          <w:bCs w:val="0"/>
          <w:sz w:val="24"/>
          <w:szCs w:val="24"/>
        </w:rPr>
      </w:pPr>
      <w:r w:rsidRPr="001B0438">
        <w:rPr>
          <w:sz w:val="24"/>
          <w:szCs w:val="24"/>
        </w:rPr>
        <w:t>Coerción explicita</w:t>
      </w:r>
      <w:r w:rsidRPr="001B0438">
        <w:rPr>
          <w:b w:val="0"/>
          <w:bCs w:val="0"/>
          <w:sz w:val="24"/>
          <w:szCs w:val="24"/>
        </w:rPr>
        <w:t xml:space="preserve"> </w:t>
      </w:r>
      <w:r>
        <w:rPr>
          <w:b w:val="0"/>
          <w:bCs w:val="0"/>
          <w:sz w:val="24"/>
          <w:szCs w:val="24"/>
        </w:rPr>
        <w:t xml:space="preserve">: </w:t>
      </w:r>
      <w:r w:rsidRPr="001B0438">
        <w:rPr>
          <w:b w:val="0"/>
          <w:bCs w:val="0"/>
          <w:sz w:val="24"/>
          <w:szCs w:val="24"/>
        </w:rPr>
        <w:t>es cuando obligamos a que cambie el tipo de valor.</w:t>
      </w:r>
    </w:p>
    <w:p w14:paraId="316F6B36" w14:textId="77777777" w:rsidR="00D722CE" w:rsidRDefault="00D722CE" w:rsidP="00D722CE">
      <w:pPr>
        <w:jc w:val="center"/>
        <w:rPr>
          <w:rFonts w:ascii="Times New Roman" w:hAnsi="Times New Roman" w:cs="Times New Roman"/>
          <w:sz w:val="48"/>
          <w:szCs w:val="48"/>
        </w:rPr>
      </w:pPr>
      <w:r>
        <w:rPr>
          <w:noProof/>
        </w:rPr>
        <w:drawing>
          <wp:inline distT="0" distB="0" distL="0" distR="0" wp14:anchorId="67736E88" wp14:editId="526445B3">
            <wp:extent cx="5612130" cy="31673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67380"/>
                    </a:xfrm>
                    <a:prstGeom prst="rect">
                      <a:avLst/>
                    </a:prstGeom>
                  </pic:spPr>
                </pic:pic>
              </a:graphicData>
            </a:graphic>
          </wp:inline>
        </w:drawing>
      </w:r>
    </w:p>
    <w:p w14:paraId="1A70B230" w14:textId="77777777" w:rsidR="00D722CE" w:rsidRDefault="00D722CE" w:rsidP="00D722CE">
      <w:pPr>
        <w:pStyle w:val="Ttulo1"/>
      </w:pPr>
    </w:p>
    <w:p w14:paraId="70709E6C" w14:textId="77777777" w:rsidR="00D722CE" w:rsidRDefault="00D722CE" w:rsidP="00D722CE">
      <w:pPr>
        <w:pStyle w:val="Ttulo1"/>
      </w:pPr>
      <w:r>
        <w:lastRenderedPageBreak/>
        <w:t xml:space="preserve">Valores: Truthy y Falsy. </w:t>
      </w:r>
    </w:p>
    <w:p w14:paraId="2B7A7DE9" w14:textId="77777777" w:rsidR="00D722CE" w:rsidRPr="00FA1524"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b/>
          <w:bCs/>
          <w:i/>
          <w:iCs/>
          <w:sz w:val="24"/>
          <w:szCs w:val="24"/>
          <w:lang w:eastAsia="es-CO"/>
        </w:rPr>
        <w:t>¿Qué tipos por default son verdaderos y falsos?</w:t>
      </w:r>
    </w:p>
    <w:p w14:paraId="153D240C" w14:textId="77777777" w:rsidR="00D722CE" w:rsidRPr="00FA1524"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 xml:space="preserve">Usamos la función de JS que es </w:t>
      </w:r>
      <w:r w:rsidRPr="00FA1524">
        <w:rPr>
          <w:rFonts w:ascii="Times New Roman" w:eastAsia="Times New Roman" w:hAnsi="Times New Roman" w:cs="Times New Roman"/>
          <w:b/>
          <w:bCs/>
          <w:i/>
          <w:iCs/>
          <w:sz w:val="24"/>
          <w:szCs w:val="24"/>
          <w:lang w:eastAsia="es-CO"/>
        </w:rPr>
        <w:t>Boolean()</w:t>
      </w:r>
      <w:r w:rsidRPr="00FA1524">
        <w:rPr>
          <w:rFonts w:ascii="Times New Roman" w:eastAsia="Times New Roman" w:hAnsi="Times New Roman" w:cs="Times New Roman"/>
          <w:sz w:val="24"/>
          <w:szCs w:val="24"/>
          <w:lang w:eastAsia="es-CO"/>
        </w:rPr>
        <w:t xml:space="preserve"> dentro del paréntesis ponemos el valor y nos dice si el mismo el False o True.</w:t>
      </w:r>
    </w:p>
    <w:p w14:paraId="659C9003" w14:textId="77777777" w:rsidR="00D722CE" w:rsidRPr="00FA1524"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 xml:space="preserve">–&gt; </w:t>
      </w:r>
      <w:r w:rsidRPr="00FA1524">
        <w:rPr>
          <w:rFonts w:ascii="Times New Roman" w:eastAsia="Times New Roman" w:hAnsi="Times New Roman" w:cs="Times New Roman"/>
          <w:b/>
          <w:bCs/>
          <w:i/>
          <w:iCs/>
          <w:sz w:val="24"/>
          <w:szCs w:val="24"/>
          <w:lang w:eastAsia="es-CO"/>
        </w:rPr>
        <w:t>Falsy</w:t>
      </w:r>
    </w:p>
    <w:p w14:paraId="424DB103" w14:textId="77777777" w:rsidR="00D722CE" w:rsidRPr="00FA1524" w:rsidRDefault="00D722CE" w:rsidP="00D722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—&gt; sin ningún valor es false</w:t>
      </w:r>
    </w:p>
    <w:p w14:paraId="398C8579" w14:textId="77777777" w:rsidR="00D722CE" w:rsidRPr="00FA1524" w:rsidRDefault="00D722CE" w:rsidP="00D722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Boolean(0) —&gt; false</w:t>
      </w:r>
    </w:p>
    <w:p w14:paraId="5EE95470" w14:textId="77777777" w:rsidR="00D722CE" w:rsidRPr="00FA1524" w:rsidRDefault="00D722CE" w:rsidP="00D722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Boolean(null) —&gt; false</w:t>
      </w:r>
    </w:p>
    <w:p w14:paraId="38593297" w14:textId="77777777" w:rsidR="00D722CE" w:rsidRPr="00FA1524" w:rsidRDefault="00D722CE" w:rsidP="00D722C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CO"/>
        </w:rPr>
      </w:pPr>
      <w:r w:rsidRPr="00FA1524">
        <w:rPr>
          <w:rFonts w:ascii="Times New Roman" w:eastAsia="Times New Roman" w:hAnsi="Times New Roman" w:cs="Times New Roman"/>
          <w:sz w:val="24"/>
          <w:szCs w:val="24"/>
          <w:lang w:val="en-US" w:eastAsia="es-CO"/>
        </w:rPr>
        <w:t>Boolean(NaN) —&gt; false // NaN es Not and Number</w:t>
      </w:r>
    </w:p>
    <w:p w14:paraId="50F6A5E5" w14:textId="77777777" w:rsidR="00D722CE" w:rsidRPr="00FA1524" w:rsidRDefault="00D722CE" w:rsidP="00D722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Boolean(Undefined) —&gt; false</w:t>
      </w:r>
    </w:p>
    <w:p w14:paraId="21471045" w14:textId="77777777" w:rsidR="00D722CE" w:rsidRPr="00FA1524" w:rsidRDefault="00D722CE" w:rsidP="00D722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Boolean(false) —&gt; false</w:t>
      </w:r>
    </w:p>
    <w:p w14:paraId="3E47E4E2" w14:textId="77777777" w:rsidR="00D722CE" w:rsidRPr="00FA1524" w:rsidRDefault="00D722CE" w:rsidP="00D722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—&gt; false</w:t>
      </w:r>
    </w:p>
    <w:p w14:paraId="67248652" w14:textId="77777777" w:rsidR="00D722CE" w:rsidRPr="00FA1524"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 xml:space="preserve">–&gt; </w:t>
      </w:r>
      <w:r w:rsidRPr="00FA1524">
        <w:rPr>
          <w:rFonts w:ascii="Times New Roman" w:eastAsia="Times New Roman" w:hAnsi="Times New Roman" w:cs="Times New Roman"/>
          <w:b/>
          <w:bCs/>
          <w:i/>
          <w:iCs/>
          <w:sz w:val="24"/>
          <w:szCs w:val="24"/>
          <w:lang w:eastAsia="es-CO"/>
        </w:rPr>
        <w:t>Truthy</w:t>
      </w:r>
    </w:p>
    <w:p w14:paraId="7F41D7EB" w14:textId="77777777" w:rsidR="00D722CE" w:rsidRPr="00FA1524" w:rsidRDefault="00D722CE" w:rsidP="00D722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Boolean(1) —&gt; true //cualquier número que no sea igual a cero es true</w:t>
      </w:r>
    </w:p>
    <w:p w14:paraId="1C05544D" w14:textId="77777777" w:rsidR="00D722CE" w:rsidRPr="00FA1524" w:rsidRDefault="00D722CE" w:rsidP="00D722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Boolean(“a”) —&gt; true</w:t>
      </w:r>
    </w:p>
    <w:p w14:paraId="137FC041" w14:textId="77777777" w:rsidR="00D722CE" w:rsidRPr="00FA1524" w:rsidRDefault="00D722CE" w:rsidP="00D722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 —&gt; true // siendo un espacio el valor es true</w:t>
      </w:r>
    </w:p>
    <w:p w14:paraId="26FF2C85" w14:textId="77777777" w:rsidR="00D722CE" w:rsidRPr="00FA1524" w:rsidRDefault="00D722CE" w:rsidP="00D722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—&gt; true // un array nos da un true</w:t>
      </w:r>
    </w:p>
    <w:p w14:paraId="265BB8EB" w14:textId="77777777" w:rsidR="00D722CE" w:rsidRPr="00FA1524" w:rsidRDefault="00D722CE" w:rsidP="00D722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 —&gt; true // un objeto nos da el valor de true</w:t>
      </w:r>
    </w:p>
    <w:p w14:paraId="27D1D79B" w14:textId="77777777" w:rsidR="00D722CE" w:rsidRPr="00FA1524" w:rsidRDefault="00D722CE" w:rsidP="00D722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Boolean(function() {}) —&gt; true //una funcion también es true</w:t>
      </w:r>
    </w:p>
    <w:p w14:paraId="38490CAE" w14:textId="77777777" w:rsidR="00D722CE" w:rsidRPr="00FA1524" w:rsidRDefault="00D722CE" w:rsidP="00D722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Boolean(true) —&gt; true</w:t>
      </w:r>
    </w:p>
    <w:p w14:paraId="657851F7" w14:textId="77777777" w:rsidR="00D722CE" w:rsidRPr="00FA1524"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FA1524">
        <w:rPr>
          <w:rFonts w:ascii="Times New Roman" w:eastAsia="Times New Roman" w:hAnsi="Times New Roman" w:cs="Times New Roman"/>
          <w:sz w:val="24"/>
          <w:szCs w:val="24"/>
          <w:lang w:eastAsia="es-CO"/>
        </w:rPr>
        <w:t>Todo esto lo vamos a usar en condiciones esto valida si es verdadero o falso para ejecutar cierta acción.</w:t>
      </w:r>
    </w:p>
    <w:p w14:paraId="53ED5A01" w14:textId="77777777" w:rsidR="00D722CE" w:rsidRDefault="00D722CE" w:rsidP="00D722CE">
      <w:pPr>
        <w:pStyle w:val="Ttulo1"/>
      </w:pPr>
    </w:p>
    <w:p w14:paraId="53A2BA12" w14:textId="77777777" w:rsidR="00D722CE" w:rsidRDefault="00D722CE" w:rsidP="00D722CE">
      <w:pPr>
        <w:pStyle w:val="Ttulo1"/>
      </w:pPr>
      <w:r>
        <w:t>Otra forma de realizar un If.</w:t>
      </w:r>
    </w:p>
    <w:p w14:paraId="24C918FC" w14:textId="77777777" w:rsidR="00D722CE" w:rsidRDefault="00D722CE" w:rsidP="00D722CE">
      <w:pPr>
        <w:jc w:val="center"/>
        <w:rPr>
          <w:rFonts w:ascii="Times New Roman" w:hAnsi="Times New Roman" w:cs="Times New Roman"/>
          <w:sz w:val="48"/>
          <w:szCs w:val="48"/>
          <w:lang w:val="en-US"/>
        </w:rPr>
      </w:pPr>
      <w:r>
        <w:rPr>
          <w:noProof/>
        </w:rPr>
        <w:drawing>
          <wp:inline distT="0" distB="0" distL="0" distR="0" wp14:anchorId="6BD2CC40" wp14:editId="10F2A67E">
            <wp:extent cx="5612130" cy="165735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657350"/>
                    </a:xfrm>
                    <a:prstGeom prst="rect">
                      <a:avLst/>
                    </a:prstGeom>
                  </pic:spPr>
                </pic:pic>
              </a:graphicData>
            </a:graphic>
          </wp:inline>
        </w:drawing>
      </w:r>
    </w:p>
    <w:p w14:paraId="51D04A39" w14:textId="77777777" w:rsidR="00D722CE" w:rsidRPr="001F0036" w:rsidRDefault="00D722CE" w:rsidP="00D722CE">
      <w:pPr>
        <w:jc w:val="center"/>
        <w:rPr>
          <w:rFonts w:ascii="Times New Roman" w:hAnsi="Times New Roman" w:cs="Times New Roman"/>
          <w:sz w:val="48"/>
          <w:szCs w:val="48"/>
          <w:lang w:val="en-US"/>
        </w:rPr>
      </w:pPr>
    </w:p>
    <w:p w14:paraId="3EBC3BE8" w14:textId="77777777" w:rsidR="00D722CE" w:rsidRDefault="00D722CE" w:rsidP="00D722CE">
      <w:pPr>
        <w:pStyle w:val="Ttulo1"/>
      </w:pPr>
      <w:r>
        <w:t>Operadores: Asignación, Comparación y Aritméticos.</w:t>
      </w:r>
    </w:p>
    <w:p w14:paraId="56530CE5" w14:textId="77777777" w:rsidR="00D722CE" w:rsidRDefault="00D722CE" w:rsidP="00D722CE">
      <w:pPr>
        <w:pStyle w:val="Ttulo1"/>
      </w:pPr>
      <w:r>
        <w:rPr>
          <w:noProof/>
        </w:rPr>
        <w:drawing>
          <wp:inline distT="0" distB="0" distL="0" distR="0" wp14:anchorId="47E9F156" wp14:editId="74DC479B">
            <wp:extent cx="5886450" cy="5372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5372100"/>
                    </a:xfrm>
                    <a:prstGeom prst="rect">
                      <a:avLst/>
                    </a:prstGeom>
                  </pic:spPr>
                </pic:pic>
              </a:graphicData>
            </a:graphic>
          </wp:inline>
        </w:drawing>
      </w:r>
    </w:p>
    <w:p w14:paraId="4B229052" w14:textId="77777777" w:rsidR="00D722CE" w:rsidRDefault="00D722CE" w:rsidP="00D722CE">
      <w:pPr>
        <w:jc w:val="center"/>
        <w:rPr>
          <w:rFonts w:ascii="Times New Roman" w:hAnsi="Times New Roman" w:cs="Times New Roman"/>
          <w:sz w:val="48"/>
          <w:szCs w:val="48"/>
        </w:rPr>
      </w:pPr>
    </w:p>
    <w:p w14:paraId="08077F8C" w14:textId="77777777" w:rsidR="00D722CE" w:rsidRDefault="00D722CE" w:rsidP="00D722CE">
      <w:pPr>
        <w:jc w:val="center"/>
        <w:rPr>
          <w:rFonts w:ascii="Times New Roman" w:hAnsi="Times New Roman" w:cs="Times New Roman"/>
          <w:sz w:val="48"/>
          <w:szCs w:val="48"/>
        </w:rPr>
      </w:pPr>
    </w:p>
    <w:p w14:paraId="22B4C499" w14:textId="77777777" w:rsidR="00D722CE" w:rsidRDefault="00D722CE" w:rsidP="00D722CE">
      <w:pPr>
        <w:pStyle w:val="Ttulo1"/>
      </w:pPr>
    </w:p>
    <w:p w14:paraId="0BE6F7E7" w14:textId="77777777" w:rsidR="00D722CE" w:rsidRDefault="00D722CE" w:rsidP="00D722CE">
      <w:pPr>
        <w:pStyle w:val="Ttulo1"/>
      </w:pPr>
      <w:r>
        <w:t>Arrays.</w:t>
      </w:r>
    </w:p>
    <w:p w14:paraId="36C115FC" w14:textId="77777777" w:rsidR="00D722CE" w:rsidRPr="001B77E8" w:rsidRDefault="00D722CE" w:rsidP="00D722CE">
      <w:pPr>
        <w:jc w:val="center"/>
        <w:rPr>
          <w:rFonts w:ascii="Times New Roman" w:hAnsi="Times New Roman" w:cs="Times New Roman"/>
          <w:sz w:val="48"/>
          <w:szCs w:val="48"/>
        </w:rPr>
      </w:pPr>
      <w:r>
        <w:rPr>
          <w:noProof/>
        </w:rPr>
        <w:drawing>
          <wp:inline distT="0" distB="0" distL="0" distR="0" wp14:anchorId="41B3FD92" wp14:editId="3113920C">
            <wp:extent cx="5886450" cy="3819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3819525"/>
                    </a:xfrm>
                    <a:prstGeom prst="rect">
                      <a:avLst/>
                    </a:prstGeom>
                  </pic:spPr>
                </pic:pic>
              </a:graphicData>
            </a:graphic>
          </wp:inline>
        </w:drawing>
      </w:r>
    </w:p>
    <w:p w14:paraId="28753FD0" w14:textId="77777777" w:rsidR="00D722CE" w:rsidRPr="008E3136" w:rsidRDefault="00D722CE" w:rsidP="00D722CE">
      <w:pPr>
        <w:jc w:val="center"/>
        <w:rPr>
          <w:rFonts w:ascii="Times New Roman" w:hAnsi="Times New Roman" w:cs="Times New Roman"/>
          <w:b/>
          <w:bCs/>
          <w:sz w:val="36"/>
          <w:szCs w:val="36"/>
        </w:rPr>
      </w:pPr>
      <w:r w:rsidRPr="008E3136">
        <w:rPr>
          <w:rFonts w:ascii="Times New Roman" w:hAnsi="Times New Roman" w:cs="Times New Roman"/>
          <w:b/>
          <w:bCs/>
          <w:sz w:val="36"/>
          <w:szCs w:val="36"/>
        </w:rPr>
        <w:t>Mayor documentación:</w:t>
      </w:r>
    </w:p>
    <w:p w14:paraId="351DCB2E" w14:textId="77777777" w:rsidR="00D722CE" w:rsidRDefault="00D722CE" w:rsidP="00D722CE">
      <w:pPr>
        <w:jc w:val="center"/>
        <w:rPr>
          <w:rStyle w:val="Hipervnculo"/>
          <w:rFonts w:ascii="Times New Roman" w:hAnsi="Times New Roman" w:cs="Times New Roman"/>
          <w:sz w:val="40"/>
          <w:szCs w:val="40"/>
        </w:rPr>
      </w:pPr>
      <w:hyperlink r:id="rId25" w:history="1">
        <w:r w:rsidRPr="00F8208E">
          <w:rPr>
            <w:rStyle w:val="Hipervnculo"/>
            <w:rFonts w:ascii="Times New Roman" w:hAnsi="Times New Roman" w:cs="Times New Roman"/>
            <w:sz w:val="40"/>
            <w:szCs w:val="40"/>
            <w:highlight w:val="yellow"/>
          </w:rPr>
          <w:t>https://devcode.la/tutoriales/manejo-de-arrays-en-javascript/</w:t>
        </w:r>
      </w:hyperlink>
    </w:p>
    <w:p w14:paraId="53087B87" w14:textId="77777777" w:rsidR="00D722CE" w:rsidRPr="00F8208E" w:rsidRDefault="00D722CE" w:rsidP="00D722CE">
      <w:pPr>
        <w:jc w:val="center"/>
        <w:rPr>
          <w:rStyle w:val="Hipervnculo"/>
          <w:rFonts w:ascii="Times New Roman" w:hAnsi="Times New Roman" w:cs="Times New Roman"/>
          <w:sz w:val="40"/>
          <w:szCs w:val="40"/>
        </w:rPr>
      </w:pPr>
    </w:p>
    <w:p w14:paraId="0777BF64" w14:textId="77777777" w:rsidR="00D722CE" w:rsidRPr="00F8208E" w:rsidRDefault="00D722CE" w:rsidP="00D722CE">
      <w:pPr>
        <w:jc w:val="center"/>
        <w:rPr>
          <w:rFonts w:ascii="Times New Roman" w:hAnsi="Times New Roman" w:cs="Times New Roman"/>
          <w:sz w:val="40"/>
          <w:szCs w:val="40"/>
        </w:rPr>
      </w:pPr>
      <w:hyperlink r:id="rId26" w:history="1">
        <w:r w:rsidRPr="00F8208E">
          <w:rPr>
            <w:rStyle w:val="Hipervnculo"/>
            <w:rFonts w:ascii="Times New Roman" w:hAnsi="Times New Roman" w:cs="Times New Roman"/>
            <w:sz w:val="40"/>
            <w:szCs w:val="40"/>
            <w:highlight w:val="yellow"/>
          </w:rPr>
          <w:t>https://dev.to/lukocastillo/time-complexity-big-0-for-javascript-array-methods-and-examples-mlg</w:t>
        </w:r>
      </w:hyperlink>
    </w:p>
    <w:p w14:paraId="17F60E89" w14:textId="77777777" w:rsidR="00D722CE" w:rsidRDefault="00D722CE" w:rsidP="00D722CE">
      <w:pPr>
        <w:jc w:val="center"/>
        <w:rPr>
          <w:rFonts w:ascii="Times New Roman" w:hAnsi="Times New Roman" w:cs="Times New Roman"/>
          <w:sz w:val="48"/>
          <w:szCs w:val="48"/>
        </w:rPr>
      </w:pPr>
    </w:p>
    <w:p w14:paraId="559861E1" w14:textId="77777777" w:rsidR="00D722CE" w:rsidRDefault="00D722CE" w:rsidP="00D722CE">
      <w:pPr>
        <w:jc w:val="center"/>
        <w:rPr>
          <w:rFonts w:ascii="Times New Roman" w:hAnsi="Times New Roman" w:cs="Times New Roman"/>
          <w:sz w:val="48"/>
          <w:szCs w:val="48"/>
        </w:rPr>
      </w:pPr>
    </w:p>
    <w:p w14:paraId="51EFD2D9" w14:textId="77777777" w:rsidR="00D722CE" w:rsidRPr="00F8208E" w:rsidRDefault="00D722CE" w:rsidP="00D722CE">
      <w:pPr>
        <w:pStyle w:val="Ttulo1"/>
      </w:pPr>
    </w:p>
    <w:p w14:paraId="7878AE10" w14:textId="77777777" w:rsidR="00D722CE" w:rsidRPr="00E22960" w:rsidRDefault="00D722CE" w:rsidP="00D722CE">
      <w:pPr>
        <w:pStyle w:val="Ttulo1"/>
        <w:rPr>
          <w:lang w:val="en-US"/>
        </w:rPr>
      </w:pPr>
      <w:r w:rsidRPr="00E22960">
        <w:rPr>
          <w:lang w:val="en-US"/>
        </w:rPr>
        <w:t>Loops: For y For...of</w:t>
      </w:r>
    </w:p>
    <w:p w14:paraId="48BA96D8" w14:textId="77777777" w:rsidR="00D722CE" w:rsidRDefault="00D722CE" w:rsidP="00D722CE">
      <w:pPr>
        <w:jc w:val="center"/>
        <w:rPr>
          <w:rFonts w:ascii="Times New Roman" w:hAnsi="Times New Roman" w:cs="Times New Roman"/>
          <w:sz w:val="48"/>
          <w:szCs w:val="48"/>
          <w:lang w:val="en-US"/>
        </w:rPr>
      </w:pPr>
      <w:r>
        <w:rPr>
          <w:noProof/>
        </w:rPr>
        <w:drawing>
          <wp:inline distT="0" distB="0" distL="0" distR="0" wp14:anchorId="56D69F30" wp14:editId="02A5E38F">
            <wp:extent cx="5772150" cy="525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150" cy="5257800"/>
                    </a:xfrm>
                    <a:prstGeom prst="rect">
                      <a:avLst/>
                    </a:prstGeom>
                    <a:noFill/>
                    <a:ln>
                      <a:noFill/>
                    </a:ln>
                  </pic:spPr>
                </pic:pic>
              </a:graphicData>
            </a:graphic>
          </wp:inline>
        </w:drawing>
      </w:r>
    </w:p>
    <w:p w14:paraId="3939C033" w14:textId="77777777" w:rsidR="00D722CE" w:rsidRDefault="00D722CE" w:rsidP="00D722CE">
      <w:pPr>
        <w:jc w:val="center"/>
        <w:rPr>
          <w:rFonts w:ascii="Times New Roman" w:hAnsi="Times New Roman" w:cs="Times New Roman"/>
          <w:sz w:val="48"/>
          <w:szCs w:val="48"/>
          <w:lang w:val="en-US"/>
        </w:rPr>
      </w:pPr>
    </w:p>
    <w:p w14:paraId="778F354C" w14:textId="77777777" w:rsidR="00D722CE" w:rsidRDefault="00D722CE" w:rsidP="00D722CE">
      <w:pPr>
        <w:jc w:val="center"/>
        <w:rPr>
          <w:rFonts w:ascii="Times New Roman" w:hAnsi="Times New Roman" w:cs="Times New Roman"/>
          <w:sz w:val="48"/>
          <w:szCs w:val="48"/>
          <w:lang w:val="en-US"/>
        </w:rPr>
      </w:pPr>
    </w:p>
    <w:p w14:paraId="4BFC9D78" w14:textId="77777777" w:rsidR="00D722CE" w:rsidRDefault="00D722CE" w:rsidP="00D722CE">
      <w:pPr>
        <w:jc w:val="center"/>
        <w:rPr>
          <w:rFonts w:ascii="Times New Roman" w:hAnsi="Times New Roman" w:cs="Times New Roman"/>
          <w:sz w:val="48"/>
          <w:szCs w:val="48"/>
          <w:lang w:val="en-US"/>
        </w:rPr>
      </w:pPr>
    </w:p>
    <w:p w14:paraId="3531DDFC" w14:textId="77777777" w:rsidR="00D722CE" w:rsidRDefault="00D722CE" w:rsidP="00D722CE">
      <w:pPr>
        <w:rPr>
          <w:rFonts w:ascii="Times New Roman" w:hAnsi="Times New Roman" w:cs="Times New Roman"/>
          <w:sz w:val="48"/>
          <w:szCs w:val="48"/>
          <w:lang w:val="en-US"/>
        </w:rPr>
      </w:pPr>
    </w:p>
    <w:p w14:paraId="551DDAC5" w14:textId="77777777" w:rsidR="00D722CE" w:rsidRDefault="00D722CE" w:rsidP="00D722CE">
      <w:pPr>
        <w:pStyle w:val="Ttulo1"/>
      </w:pPr>
    </w:p>
    <w:p w14:paraId="755EA9AE" w14:textId="77777777" w:rsidR="00D722CE" w:rsidRDefault="00D722CE" w:rsidP="00D722CE">
      <w:pPr>
        <w:pStyle w:val="Ttulo1"/>
      </w:pPr>
      <w:r>
        <w:t>Objects.</w:t>
      </w:r>
    </w:p>
    <w:p w14:paraId="4BA06A8D" w14:textId="77777777" w:rsidR="00D722CE" w:rsidRDefault="00D722CE" w:rsidP="00D722CE">
      <w:pPr>
        <w:pStyle w:val="Ttulo1"/>
        <w:rPr>
          <w:sz w:val="24"/>
          <w:szCs w:val="24"/>
        </w:rPr>
      </w:pPr>
      <w:r>
        <w:rPr>
          <w:b w:val="0"/>
          <w:bCs w:val="0"/>
          <w:sz w:val="24"/>
          <w:szCs w:val="24"/>
        </w:rPr>
        <w:t xml:space="preserve">Para definir un objeto hacemos uso de </w:t>
      </w:r>
      <w:r w:rsidRPr="00D04060">
        <w:rPr>
          <w:sz w:val="24"/>
          <w:szCs w:val="24"/>
        </w:rPr>
        <w:t>{}</w:t>
      </w:r>
    </w:p>
    <w:p w14:paraId="64248441" w14:textId="77777777" w:rsidR="00D722CE" w:rsidRPr="00D04060" w:rsidRDefault="00D722CE" w:rsidP="00D722CE">
      <w:pPr>
        <w:pStyle w:val="Ttulo1"/>
        <w:rPr>
          <w:b w:val="0"/>
          <w:bCs w:val="0"/>
          <w:sz w:val="24"/>
          <w:szCs w:val="24"/>
        </w:rPr>
      </w:pPr>
      <w:r>
        <w:rPr>
          <w:noProof/>
        </w:rPr>
        <w:drawing>
          <wp:inline distT="0" distB="0" distL="0" distR="0" wp14:anchorId="3117A6BD" wp14:editId="73646691">
            <wp:extent cx="5612130" cy="9156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915670"/>
                    </a:xfrm>
                    <a:prstGeom prst="rect">
                      <a:avLst/>
                    </a:prstGeom>
                  </pic:spPr>
                </pic:pic>
              </a:graphicData>
            </a:graphic>
          </wp:inline>
        </w:drawing>
      </w:r>
    </w:p>
    <w:p w14:paraId="67F29411" w14:textId="77777777" w:rsidR="00D722CE" w:rsidRPr="00D04060" w:rsidRDefault="00D722CE" w:rsidP="00D722CE">
      <w:pPr>
        <w:pStyle w:val="Ttulo1"/>
        <w:rPr>
          <w:b w:val="0"/>
          <w:bCs w:val="0"/>
          <w:sz w:val="24"/>
          <w:szCs w:val="24"/>
        </w:rPr>
      </w:pPr>
      <w:r w:rsidRPr="00D04060">
        <w:rPr>
          <w:b w:val="0"/>
          <w:bCs w:val="0"/>
          <w:sz w:val="24"/>
          <w:szCs w:val="24"/>
        </w:rPr>
        <w:t>Acceder a una propiedad del objeto:</w:t>
      </w:r>
    </w:p>
    <w:p w14:paraId="602743F0" w14:textId="77777777" w:rsidR="00D722CE" w:rsidRDefault="00D722CE" w:rsidP="00D722CE">
      <w:pPr>
        <w:rPr>
          <w:rFonts w:ascii="Times New Roman" w:hAnsi="Times New Roman" w:cs="Times New Roman"/>
          <w:sz w:val="48"/>
          <w:szCs w:val="48"/>
        </w:rPr>
      </w:pPr>
      <w:r>
        <w:rPr>
          <w:noProof/>
        </w:rPr>
        <w:drawing>
          <wp:inline distT="0" distB="0" distL="0" distR="0" wp14:anchorId="6DBFCB93" wp14:editId="71F1ACD4">
            <wp:extent cx="5612130" cy="46228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462280"/>
                    </a:xfrm>
                    <a:prstGeom prst="rect">
                      <a:avLst/>
                    </a:prstGeom>
                  </pic:spPr>
                </pic:pic>
              </a:graphicData>
            </a:graphic>
          </wp:inline>
        </w:drawing>
      </w:r>
    </w:p>
    <w:p w14:paraId="5D664060" w14:textId="77777777" w:rsidR="00D722CE" w:rsidRDefault="00D722CE" w:rsidP="00D722CE">
      <w:r>
        <w:t>Se pueden agregar propiedades que van a ser una función, se les llama métodos de objetos.</w:t>
      </w:r>
    </w:p>
    <w:p w14:paraId="36C09C2F" w14:textId="77777777" w:rsidR="00D722CE" w:rsidRDefault="00D722CE" w:rsidP="00D722CE">
      <w:pPr>
        <w:rPr>
          <w:rFonts w:ascii="Times New Roman" w:hAnsi="Times New Roman" w:cs="Times New Roman"/>
          <w:sz w:val="48"/>
          <w:szCs w:val="48"/>
        </w:rPr>
      </w:pPr>
      <w:r>
        <w:rPr>
          <w:noProof/>
        </w:rPr>
        <w:drawing>
          <wp:inline distT="0" distB="0" distL="0" distR="0" wp14:anchorId="5F80268B" wp14:editId="52538121">
            <wp:extent cx="5612130" cy="16637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663700"/>
                    </a:xfrm>
                    <a:prstGeom prst="rect">
                      <a:avLst/>
                    </a:prstGeom>
                  </pic:spPr>
                </pic:pic>
              </a:graphicData>
            </a:graphic>
          </wp:inline>
        </w:drawing>
      </w:r>
    </w:p>
    <w:p w14:paraId="163493D7" w14:textId="77777777" w:rsidR="00D722CE" w:rsidRDefault="00D722CE" w:rsidP="00D722CE">
      <w:r>
        <w:t xml:space="preserve">¿Qué es </w:t>
      </w:r>
      <w:r w:rsidRPr="00382DC7">
        <w:rPr>
          <w:i/>
          <w:iCs/>
        </w:rPr>
        <w:t>this</w:t>
      </w:r>
      <w:r>
        <w:t>?</w:t>
      </w:r>
      <w:r>
        <w:br/>
        <w:t>Es una variable que hace referencia al objeto. En este caso: this = miAuto.</w:t>
      </w:r>
    </w:p>
    <w:p w14:paraId="7A184DA2" w14:textId="77777777" w:rsidR="00D722CE" w:rsidRDefault="00D722CE" w:rsidP="00D722CE"/>
    <w:p w14:paraId="11673857" w14:textId="77777777" w:rsidR="00D722CE" w:rsidRDefault="00D722CE" w:rsidP="00D722CE"/>
    <w:p w14:paraId="3FE91814" w14:textId="77777777" w:rsidR="00D722CE" w:rsidRDefault="00D722CE" w:rsidP="00D722CE"/>
    <w:p w14:paraId="6C4D9320" w14:textId="77777777" w:rsidR="00D722CE" w:rsidRDefault="00D722CE" w:rsidP="00D722CE"/>
    <w:p w14:paraId="771226FC" w14:textId="77777777" w:rsidR="00D722CE" w:rsidRDefault="00D722CE" w:rsidP="00D722CE"/>
    <w:p w14:paraId="0E6E9533" w14:textId="77777777" w:rsidR="00D722CE" w:rsidRDefault="00D722CE" w:rsidP="00D722CE"/>
    <w:p w14:paraId="435E7E8C" w14:textId="77777777" w:rsidR="00D722CE" w:rsidRDefault="00D722CE" w:rsidP="00D722CE"/>
    <w:p w14:paraId="1B29A378" w14:textId="77777777" w:rsidR="00D722CE" w:rsidRDefault="00D722CE" w:rsidP="00D722CE">
      <w:pPr>
        <w:pStyle w:val="Ttulo1"/>
      </w:pPr>
    </w:p>
    <w:p w14:paraId="2770E792" w14:textId="77777777" w:rsidR="00D722CE" w:rsidRDefault="00D722CE" w:rsidP="00D722CE">
      <w:pPr>
        <w:pStyle w:val="Ttulo1"/>
      </w:pPr>
      <w:r>
        <w:t>Objects: Función constructora</w:t>
      </w:r>
    </w:p>
    <w:p w14:paraId="31708FA0" w14:textId="77777777" w:rsidR="00D722CE" w:rsidRDefault="00D722CE" w:rsidP="00D722CE">
      <w:pPr>
        <w:rPr>
          <w:rFonts w:ascii="Times New Roman" w:hAnsi="Times New Roman" w:cs="Times New Roman"/>
          <w:sz w:val="48"/>
          <w:szCs w:val="48"/>
        </w:rPr>
      </w:pPr>
      <w:r>
        <w:rPr>
          <w:noProof/>
        </w:rPr>
        <w:drawing>
          <wp:inline distT="0" distB="0" distL="0" distR="0" wp14:anchorId="688DB8A3" wp14:editId="1FF12367">
            <wp:extent cx="5612130" cy="25787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578735"/>
                    </a:xfrm>
                    <a:prstGeom prst="rect">
                      <a:avLst/>
                    </a:prstGeom>
                  </pic:spPr>
                </pic:pic>
              </a:graphicData>
            </a:graphic>
          </wp:inline>
        </w:drawing>
      </w:r>
    </w:p>
    <w:p w14:paraId="4642C0D2" w14:textId="77777777" w:rsidR="00D722CE" w:rsidRDefault="00D722CE" w:rsidP="00D722CE">
      <w:pPr>
        <w:pStyle w:val="Ttulo1"/>
      </w:pPr>
    </w:p>
    <w:p w14:paraId="09EC0E03" w14:textId="77777777" w:rsidR="00D722CE" w:rsidRDefault="00D722CE" w:rsidP="00D722CE">
      <w:pPr>
        <w:pStyle w:val="Ttulo1"/>
      </w:pPr>
    </w:p>
    <w:p w14:paraId="3FE234C6" w14:textId="77777777" w:rsidR="00D722CE" w:rsidRDefault="00D722CE" w:rsidP="00D722CE">
      <w:pPr>
        <w:pStyle w:val="Ttulo1"/>
      </w:pPr>
    </w:p>
    <w:p w14:paraId="640F65CC" w14:textId="77777777" w:rsidR="00D722CE" w:rsidRDefault="00D722CE" w:rsidP="00D722CE">
      <w:pPr>
        <w:pStyle w:val="Ttulo1"/>
      </w:pPr>
    </w:p>
    <w:p w14:paraId="3DC12318" w14:textId="77777777" w:rsidR="00D722CE" w:rsidRDefault="00D722CE" w:rsidP="00D722CE">
      <w:pPr>
        <w:pStyle w:val="Ttulo1"/>
      </w:pPr>
    </w:p>
    <w:p w14:paraId="356C1D58" w14:textId="77777777" w:rsidR="00D722CE" w:rsidRDefault="00D722CE" w:rsidP="00D722CE">
      <w:pPr>
        <w:pStyle w:val="Ttulo1"/>
      </w:pPr>
    </w:p>
    <w:p w14:paraId="0FAE99B4" w14:textId="77777777" w:rsidR="00D722CE" w:rsidRDefault="00D722CE" w:rsidP="00D722CE">
      <w:pPr>
        <w:pStyle w:val="Ttulo1"/>
      </w:pPr>
    </w:p>
    <w:p w14:paraId="384B54F9" w14:textId="77777777" w:rsidR="00D722CE" w:rsidRDefault="00D722CE" w:rsidP="00D722CE">
      <w:pPr>
        <w:pStyle w:val="Ttulo1"/>
      </w:pPr>
    </w:p>
    <w:p w14:paraId="3D07B258" w14:textId="77777777" w:rsidR="00D722CE" w:rsidRDefault="00D722CE" w:rsidP="00D722CE">
      <w:pPr>
        <w:pStyle w:val="Ttulo1"/>
      </w:pPr>
    </w:p>
    <w:p w14:paraId="6B51A44C" w14:textId="77777777" w:rsidR="00D722CE" w:rsidRDefault="00D722CE" w:rsidP="00D722CE">
      <w:pPr>
        <w:pStyle w:val="Ttulo1"/>
      </w:pPr>
      <w:r>
        <w:t>Métodos para recorridos Arrays.</w:t>
      </w:r>
    </w:p>
    <w:p w14:paraId="3618D8A4" w14:textId="77777777" w:rsidR="00D722CE" w:rsidRDefault="00D722CE" w:rsidP="00D722CE">
      <w:pPr>
        <w:rPr>
          <w:rFonts w:ascii="Times New Roman" w:hAnsi="Times New Roman" w:cs="Times New Roman"/>
          <w:sz w:val="48"/>
          <w:szCs w:val="48"/>
        </w:rPr>
      </w:pPr>
      <w:r>
        <w:rPr>
          <w:noProof/>
        </w:rPr>
        <w:drawing>
          <wp:inline distT="0" distB="0" distL="0" distR="0" wp14:anchorId="00E7E643" wp14:editId="5B794286">
            <wp:extent cx="5762625" cy="44386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6356" cy="4441524"/>
                    </a:xfrm>
                    <a:prstGeom prst="rect">
                      <a:avLst/>
                    </a:prstGeom>
                  </pic:spPr>
                </pic:pic>
              </a:graphicData>
            </a:graphic>
          </wp:inline>
        </w:drawing>
      </w:r>
    </w:p>
    <w:p w14:paraId="723BEE1B" w14:textId="77777777" w:rsidR="00D722CE" w:rsidRDefault="00D722CE" w:rsidP="00D722CE">
      <w:pPr>
        <w:rPr>
          <w:rFonts w:ascii="Times New Roman" w:hAnsi="Times New Roman" w:cs="Times New Roman"/>
          <w:sz w:val="24"/>
          <w:szCs w:val="24"/>
        </w:rPr>
      </w:pPr>
      <w:r w:rsidRPr="00473AEF">
        <w:rPr>
          <w:rFonts w:ascii="Times New Roman" w:hAnsi="Times New Roman" w:cs="Times New Roman"/>
          <w:sz w:val="24"/>
          <w:szCs w:val="24"/>
        </w:rPr>
        <w:t xml:space="preserve">Otra forma también valida de usar el </w:t>
      </w:r>
      <w:r w:rsidRPr="00473AEF">
        <w:rPr>
          <w:rStyle w:val="CdigoHTML"/>
          <w:rFonts w:ascii="Times New Roman" w:eastAsiaTheme="minorHAnsi" w:hAnsi="Times New Roman" w:cs="Times New Roman"/>
          <w:i/>
          <w:iCs/>
          <w:sz w:val="24"/>
          <w:szCs w:val="24"/>
        </w:rPr>
        <w:t>filter</w:t>
      </w:r>
      <w:r w:rsidRPr="00473AEF">
        <w:rPr>
          <w:rFonts w:ascii="Times New Roman" w:hAnsi="Times New Roman" w:cs="Times New Roman"/>
          <w:sz w:val="24"/>
          <w:szCs w:val="24"/>
        </w:rPr>
        <w:t xml:space="preserve"> es la siguiente:</w:t>
      </w:r>
    </w:p>
    <w:p w14:paraId="002A7C8C" w14:textId="77777777" w:rsidR="00D722CE" w:rsidRDefault="00D722CE" w:rsidP="00D722CE">
      <w:pPr>
        <w:rPr>
          <w:rFonts w:ascii="Times New Roman" w:hAnsi="Times New Roman" w:cs="Times New Roman"/>
          <w:sz w:val="24"/>
          <w:szCs w:val="24"/>
        </w:rPr>
      </w:pPr>
      <w:r>
        <w:rPr>
          <w:noProof/>
        </w:rPr>
        <w:drawing>
          <wp:inline distT="0" distB="0" distL="0" distR="0" wp14:anchorId="55F9F2A2" wp14:editId="70DE21FE">
            <wp:extent cx="5819775" cy="3619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19775" cy="361950"/>
                    </a:xfrm>
                    <a:prstGeom prst="rect">
                      <a:avLst/>
                    </a:prstGeom>
                  </pic:spPr>
                </pic:pic>
              </a:graphicData>
            </a:graphic>
          </wp:inline>
        </w:drawing>
      </w:r>
    </w:p>
    <w:p w14:paraId="78F8A859" w14:textId="77777777" w:rsidR="00D722CE" w:rsidRDefault="00D722CE" w:rsidP="00D722CE">
      <w:pPr>
        <w:rPr>
          <w:rFonts w:ascii="Times New Roman" w:hAnsi="Times New Roman" w:cs="Times New Roman"/>
          <w:sz w:val="24"/>
          <w:szCs w:val="24"/>
        </w:rPr>
      </w:pPr>
      <w:r w:rsidRPr="00473AEF">
        <w:rPr>
          <w:rFonts w:ascii="Times New Roman" w:hAnsi="Times New Roman" w:cs="Times New Roman"/>
          <w:sz w:val="24"/>
          <w:szCs w:val="24"/>
        </w:rPr>
        <w:t>Es la misma forma, pero un poco más recortada.</w:t>
      </w:r>
    </w:p>
    <w:p w14:paraId="765F65F3" w14:textId="77777777" w:rsidR="00D722CE" w:rsidRDefault="00D722CE" w:rsidP="00D722CE">
      <w:pPr>
        <w:rPr>
          <w:rFonts w:ascii="Times New Roman" w:hAnsi="Times New Roman" w:cs="Times New Roman"/>
          <w:sz w:val="24"/>
          <w:szCs w:val="24"/>
        </w:rPr>
      </w:pPr>
    </w:p>
    <w:p w14:paraId="44D72106" w14:textId="77777777" w:rsidR="00D722CE" w:rsidRDefault="00D722CE" w:rsidP="00D722CE">
      <w:pPr>
        <w:rPr>
          <w:rFonts w:ascii="Times New Roman" w:hAnsi="Times New Roman" w:cs="Times New Roman"/>
          <w:sz w:val="24"/>
          <w:szCs w:val="24"/>
        </w:rPr>
      </w:pPr>
    </w:p>
    <w:p w14:paraId="0C1AC5DD" w14:textId="77777777" w:rsidR="00D722CE" w:rsidRDefault="00D722CE" w:rsidP="00D722CE">
      <w:pPr>
        <w:rPr>
          <w:rFonts w:ascii="Times New Roman" w:hAnsi="Times New Roman" w:cs="Times New Roman"/>
          <w:sz w:val="24"/>
          <w:szCs w:val="24"/>
        </w:rPr>
      </w:pPr>
    </w:p>
    <w:p w14:paraId="7A256B39" w14:textId="77777777" w:rsidR="00D722CE" w:rsidRDefault="00D722CE" w:rsidP="00D722CE">
      <w:pPr>
        <w:rPr>
          <w:rFonts w:ascii="Times New Roman" w:hAnsi="Times New Roman" w:cs="Times New Roman"/>
          <w:sz w:val="24"/>
          <w:szCs w:val="24"/>
        </w:rPr>
      </w:pPr>
    </w:p>
    <w:p w14:paraId="088F75E7" w14:textId="77777777" w:rsidR="00D722CE" w:rsidRDefault="00D722CE" w:rsidP="00D722CE">
      <w:pPr>
        <w:rPr>
          <w:rFonts w:ascii="Times New Roman" w:hAnsi="Times New Roman" w:cs="Times New Roman"/>
          <w:sz w:val="24"/>
          <w:szCs w:val="24"/>
        </w:rPr>
      </w:pPr>
    </w:p>
    <w:p w14:paraId="02AACCB4" w14:textId="77777777" w:rsidR="00D722CE" w:rsidRDefault="00D722CE" w:rsidP="00D722CE">
      <w:pPr>
        <w:rPr>
          <w:rFonts w:ascii="Times New Roman" w:hAnsi="Times New Roman" w:cs="Times New Roman"/>
          <w:sz w:val="24"/>
          <w:szCs w:val="24"/>
        </w:rPr>
      </w:pPr>
    </w:p>
    <w:p w14:paraId="6D7BC831" w14:textId="77777777" w:rsidR="00D722CE" w:rsidRDefault="00D722CE" w:rsidP="00D722CE">
      <w:pPr>
        <w:pStyle w:val="Ttulo1"/>
      </w:pPr>
      <w:r>
        <w:t>Recorriendo Arrays con .find(), .forEach() y .some()</w:t>
      </w:r>
    </w:p>
    <w:p w14:paraId="40BBDF7D" w14:textId="77777777" w:rsidR="00D722CE" w:rsidRDefault="00D722CE" w:rsidP="00D722CE">
      <w:pPr>
        <w:pStyle w:val="Ttulo1"/>
      </w:pPr>
      <w:r>
        <w:rPr>
          <w:noProof/>
        </w:rPr>
        <w:drawing>
          <wp:inline distT="0" distB="0" distL="0" distR="0" wp14:anchorId="14CAF1C1" wp14:editId="48A942EB">
            <wp:extent cx="5612130" cy="5578475"/>
            <wp:effectExtent l="0" t="0" r="762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5578475"/>
                    </a:xfrm>
                    <a:prstGeom prst="rect">
                      <a:avLst/>
                    </a:prstGeom>
                  </pic:spPr>
                </pic:pic>
              </a:graphicData>
            </a:graphic>
          </wp:inline>
        </w:drawing>
      </w:r>
    </w:p>
    <w:p w14:paraId="0279872B" w14:textId="77777777" w:rsidR="00D722CE" w:rsidRPr="00E63CA8"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E63CA8">
        <w:rPr>
          <w:rFonts w:ascii="Times New Roman" w:eastAsia="Times New Roman" w:hAnsi="Times New Roman" w:cs="Times New Roman"/>
          <w:sz w:val="24"/>
          <w:szCs w:val="24"/>
          <w:lang w:eastAsia="es-CO"/>
        </w:rPr>
        <w:t>Por si a alguien le quedó alguna duda con respecto a la diferencia entre find y filter:</w:t>
      </w:r>
    </w:p>
    <w:p w14:paraId="0B433E69" w14:textId="77777777" w:rsidR="00D722CE" w:rsidRPr="00E63CA8"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E63CA8">
        <w:rPr>
          <w:rFonts w:ascii="Times New Roman" w:eastAsia="Times New Roman" w:hAnsi="Times New Roman" w:cs="Times New Roman"/>
          <w:sz w:val="24"/>
          <w:szCs w:val="24"/>
          <w:lang w:eastAsia="es-CO"/>
        </w:rPr>
        <w:t xml:space="preserve">El método </w:t>
      </w:r>
      <w:r w:rsidRPr="00E63CA8">
        <w:rPr>
          <w:rFonts w:ascii="Times New Roman" w:eastAsia="Times New Roman" w:hAnsi="Times New Roman" w:cs="Times New Roman"/>
          <w:i/>
          <w:iCs/>
          <w:sz w:val="24"/>
          <w:szCs w:val="24"/>
          <w:lang w:eastAsia="es-CO"/>
        </w:rPr>
        <w:t>find ()</w:t>
      </w:r>
      <w:r w:rsidRPr="00E63CA8">
        <w:rPr>
          <w:rFonts w:ascii="Times New Roman" w:eastAsia="Times New Roman" w:hAnsi="Times New Roman" w:cs="Times New Roman"/>
          <w:sz w:val="24"/>
          <w:szCs w:val="24"/>
          <w:lang w:eastAsia="es-CO"/>
        </w:rPr>
        <w:t xml:space="preserve"> devuelve el primer valor que coincide de la colección. Una vez que coincida con el valor en los resultados, no verificará los valores restantes en la colección de matriz.</w:t>
      </w:r>
    </w:p>
    <w:p w14:paraId="2DBE080E" w14:textId="77777777" w:rsidR="00D722CE" w:rsidRPr="00E63CA8"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E63CA8">
        <w:rPr>
          <w:rFonts w:ascii="Times New Roman" w:eastAsia="Times New Roman" w:hAnsi="Times New Roman" w:cs="Times New Roman"/>
          <w:sz w:val="24"/>
          <w:szCs w:val="24"/>
          <w:lang w:eastAsia="es-CO"/>
        </w:rPr>
        <w:lastRenderedPageBreak/>
        <w:t xml:space="preserve">El método </w:t>
      </w:r>
      <w:r w:rsidRPr="00E63CA8">
        <w:rPr>
          <w:rFonts w:ascii="Times New Roman" w:eastAsia="Times New Roman" w:hAnsi="Times New Roman" w:cs="Times New Roman"/>
          <w:i/>
          <w:iCs/>
          <w:sz w:val="24"/>
          <w:szCs w:val="24"/>
          <w:lang w:eastAsia="es-CO"/>
        </w:rPr>
        <w:t>filter ()</w:t>
      </w:r>
      <w:r w:rsidRPr="00E63CA8">
        <w:rPr>
          <w:rFonts w:ascii="Times New Roman" w:eastAsia="Times New Roman" w:hAnsi="Times New Roman" w:cs="Times New Roman"/>
          <w:sz w:val="24"/>
          <w:szCs w:val="24"/>
          <w:lang w:eastAsia="es-CO"/>
        </w:rPr>
        <w:t xml:space="preserve"> devuelve los valores coincidentes en una matriz de la colección. Verificará todos los valores de la colección y devolverá los valores coincidentes en una matriz.</w:t>
      </w:r>
    </w:p>
    <w:p w14:paraId="6E47DD9C" w14:textId="77777777" w:rsidR="00D722CE" w:rsidRDefault="00D722CE" w:rsidP="00D722CE">
      <w:pPr>
        <w:pStyle w:val="NormalWeb"/>
      </w:pPr>
      <w:r>
        <w:t>A modo de recopilación:</w:t>
      </w:r>
    </w:p>
    <w:p w14:paraId="560DA723" w14:textId="77777777" w:rsidR="00D722CE" w:rsidRDefault="00D722CE" w:rsidP="00D722CE">
      <w:pPr>
        <w:numPr>
          <w:ilvl w:val="0"/>
          <w:numId w:val="5"/>
        </w:numPr>
        <w:spacing w:before="100" w:beforeAutospacing="1" w:after="100" w:afterAutospacing="1" w:line="240" w:lineRule="auto"/>
      </w:pPr>
      <w:r>
        <w:rPr>
          <w:rStyle w:val="Textoennegrita"/>
        </w:rPr>
        <w:t>find()</w:t>
      </w:r>
      <w:r>
        <w:t xml:space="preserve"> : Devuelve </w:t>
      </w:r>
      <w:ins w:id="1" w:author="Unknown">
        <w:r>
          <w:t>el primer elemento</w:t>
        </w:r>
      </w:ins>
      <w:r>
        <w:t xml:space="preserve"> del array que cumpla con la condición dada</w:t>
      </w:r>
    </w:p>
    <w:p w14:paraId="64D1DCE1" w14:textId="77777777" w:rsidR="00D722CE" w:rsidRDefault="00D722CE" w:rsidP="00D722CE">
      <w:pPr>
        <w:numPr>
          <w:ilvl w:val="0"/>
          <w:numId w:val="5"/>
        </w:numPr>
        <w:spacing w:before="100" w:beforeAutospacing="1" w:after="100" w:afterAutospacing="1" w:line="240" w:lineRule="auto"/>
      </w:pPr>
      <w:r>
        <w:rPr>
          <w:rStyle w:val="Textoennegrita"/>
        </w:rPr>
        <w:t>foreach()</w:t>
      </w:r>
      <w:r>
        <w:t xml:space="preserve"> : Ejecuta lo que le definamos una vez por cada elemento de nuestro array</w:t>
      </w:r>
    </w:p>
    <w:p w14:paraId="6213848B" w14:textId="77777777" w:rsidR="00D722CE" w:rsidRDefault="00D722CE" w:rsidP="00D722CE">
      <w:pPr>
        <w:numPr>
          <w:ilvl w:val="0"/>
          <w:numId w:val="5"/>
        </w:numPr>
        <w:spacing w:before="100" w:beforeAutospacing="1" w:after="100" w:afterAutospacing="1" w:line="240" w:lineRule="auto"/>
      </w:pPr>
      <w:r>
        <w:rPr>
          <w:rStyle w:val="Textoennegrita"/>
        </w:rPr>
        <w:t>some()</w:t>
      </w:r>
      <w:r>
        <w:t xml:space="preserve"> : Comprueba si al menos un elemento del array cumple con la condición que le damos</w:t>
      </w:r>
    </w:p>
    <w:p w14:paraId="21D0BC6A" w14:textId="77777777" w:rsidR="00D722CE" w:rsidRDefault="00D722CE" w:rsidP="00D722CE">
      <w:pPr>
        <w:numPr>
          <w:ilvl w:val="0"/>
          <w:numId w:val="5"/>
        </w:numPr>
        <w:spacing w:before="100" w:beforeAutospacing="1" w:after="100" w:afterAutospacing="1" w:line="240" w:lineRule="auto"/>
      </w:pPr>
      <w:r>
        <w:rPr>
          <w:rStyle w:val="Textoennegrita"/>
        </w:rPr>
        <w:t>filter()</w:t>
      </w:r>
      <w:r>
        <w:t xml:space="preserve"> : Devuelve </w:t>
      </w:r>
      <w:ins w:id="2" w:author="Unknown">
        <w:r>
          <w:t>todos los elementos</w:t>
        </w:r>
      </w:ins>
      <w:r>
        <w:t xml:space="preserve"> del array que cumplan con la condición dada</w:t>
      </w:r>
      <w:r>
        <w:br/>
        <w:t xml:space="preserve">Acá te dejo la documentación de cada uno: </w:t>
      </w:r>
      <w:hyperlink r:id="rId35" w:tgtFrame="_blank" w:history="1">
        <w:r>
          <w:rPr>
            <w:rStyle w:val="Hipervnculo"/>
            <w:b/>
            <w:bCs/>
          </w:rPr>
          <w:t>find()</w:t>
        </w:r>
      </w:hyperlink>
      <w:r>
        <w:t xml:space="preserve"> - </w:t>
      </w:r>
      <w:hyperlink r:id="rId36" w:tgtFrame="_blank" w:history="1">
        <w:r>
          <w:rPr>
            <w:rStyle w:val="Hipervnculo"/>
            <w:b/>
            <w:bCs/>
          </w:rPr>
          <w:t>foreach()</w:t>
        </w:r>
      </w:hyperlink>
      <w:r>
        <w:t xml:space="preserve"> - </w:t>
      </w:r>
      <w:hyperlink r:id="rId37" w:tgtFrame="_blank" w:history="1">
        <w:r>
          <w:rPr>
            <w:rStyle w:val="Hipervnculo"/>
            <w:b/>
            <w:bCs/>
          </w:rPr>
          <w:t>some()</w:t>
        </w:r>
      </w:hyperlink>
      <w:r>
        <w:t xml:space="preserve"> - </w:t>
      </w:r>
      <w:hyperlink r:id="rId38" w:tgtFrame="_blank" w:history="1">
        <w:r>
          <w:rPr>
            <w:rStyle w:val="Hipervnculo"/>
            <w:b/>
            <w:bCs/>
          </w:rPr>
          <w:t>filter()</w:t>
        </w:r>
      </w:hyperlink>
    </w:p>
    <w:p w14:paraId="5FD8E1E8" w14:textId="77777777" w:rsidR="00D722CE" w:rsidRDefault="00D722CE" w:rsidP="00D722CE">
      <w:pPr>
        <w:rPr>
          <w:rFonts w:ascii="Times New Roman" w:hAnsi="Times New Roman" w:cs="Times New Roman"/>
          <w:sz w:val="24"/>
          <w:szCs w:val="24"/>
        </w:rPr>
      </w:pPr>
    </w:p>
    <w:p w14:paraId="1E5F725A" w14:textId="77777777" w:rsidR="00D722CE" w:rsidRDefault="00D722CE" w:rsidP="00D722CE">
      <w:pPr>
        <w:rPr>
          <w:rFonts w:ascii="Times New Roman" w:hAnsi="Times New Roman" w:cs="Times New Roman"/>
          <w:sz w:val="24"/>
          <w:szCs w:val="24"/>
        </w:rPr>
      </w:pPr>
    </w:p>
    <w:p w14:paraId="4EB29DD8" w14:textId="77777777" w:rsidR="00D722CE" w:rsidRDefault="00D722CE" w:rsidP="00D722CE">
      <w:pPr>
        <w:pStyle w:val="Ttulo1"/>
      </w:pPr>
      <w:r>
        <w:t>Eliminando elementos de un Array.</w:t>
      </w:r>
    </w:p>
    <w:p w14:paraId="355E3552" w14:textId="77777777" w:rsidR="00D722CE" w:rsidRDefault="00D722CE" w:rsidP="00D722CE">
      <w:pPr>
        <w:pStyle w:val="Ttulo1"/>
      </w:pPr>
      <w:r>
        <w:t>.</w:t>
      </w:r>
      <w:r w:rsidRPr="001D7041">
        <w:rPr>
          <w:sz w:val="36"/>
          <w:szCs w:val="36"/>
        </w:rPr>
        <w:t>push()</w:t>
      </w:r>
    </w:p>
    <w:p w14:paraId="7A305A0F" w14:textId="77777777" w:rsidR="00D722CE" w:rsidRDefault="00D722CE" w:rsidP="00D722CE">
      <w:pPr>
        <w:pStyle w:val="NormalWeb"/>
      </w:pPr>
      <w:r>
        <w:t xml:space="preserve">El método </w:t>
      </w:r>
      <w:r>
        <w:rPr>
          <w:rStyle w:val="CdigoHTML"/>
        </w:rPr>
        <w:t>.push()</w:t>
      </w:r>
      <w:r>
        <w:t xml:space="preserve"> nos permite agregar uno o más elementos al final de un array.</w:t>
      </w:r>
    </w:p>
    <w:p w14:paraId="2BFBF866" w14:textId="77777777" w:rsidR="00D722CE" w:rsidRDefault="00D722CE" w:rsidP="00D722CE">
      <w:pPr>
        <w:pStyle w:val="NormalWeb"/>
      </w:pPr>
      <w:r>
        <w:t>A continuación, veremos un ejemplo aplicado con un array que contiene números:</w:t>
      </w:r>
    </w:p>
    <w:p w14:paraId="7C7519C6" w14:textId="77777777" w:rsidR="00D722CE" w:rsidRDefault="00D722CE" w:rsidP="00D722CE">
      <w:pPr>
        <w:jc w:val="center"/>
        <w:rPr>
          <w:rFonts w:ascii="Times New Roman" w:hAnsi="Times New Roman" w:cs="Times New Roman"/>
          <w:sz w:val="24"/>
          <w:szCs w:val="24"/>
        </w:rPr>
      </w:pPr>
      <w:r>
        <w:rPr>
          <w:noProof/>
        </w:rPr>
        <w:drawing>
          <wp:inline distT="0" distB="0" distL="0" distR="0" wp14:anchorId="207907FE" wp14:editId="5E344DD9">
            <wp:extent cx="4048125" cy="1781175"/>
            <wp:effectExtent l="76200" t="76200" r="142875" b="1428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8125" cy="178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6AAE07" w14:textId="77777777" w:rsidR="00D722CE" w:rsidRPr="0004484D" w:rsidRDefault="00D722CE" w:rsidP="00D722CE">
      <w:pPr>
        <w:spacing w:before="100" w:beforeAutospacing="1" w:after="100" w:afterAutospacing="1" w:line="240" w:lineRule="auto"/>
        <w:rPr>
          <w:rFonts w:ascii="Times New Roman" w:eastAsia="Times New Roman" w:hAnsi="Times New Roman" w:cs="Times New Roman"/>
          <w:sz w:val="24"/>
          <w:szCs w:val="24"/>
          <w:lang w:eastAsia="es-CO"/>
        </w:rPr>
      </w:pPr>
      <w:r w:rsidRPr="0004484D">
        <w:rPr>
          <w:rFonts w:ascii="Times New Roman" w:eastAsia="Times New Roman" w:hAnsi="Times New Roman" w:cs="Times New Roman"/>
          <w:sz w:val="24"/>
          <w:szCs w:val="24"/>
          <w:lang w:eastAsia="es-CO"/>
        </w:rPr>
        <w:t>Como podemos ver, al momento de ejecutar la función se agregan los números 6 y 7 al array.</w:t>
      </w:r>
    </w:p>
    <w:p w14:paraId="1EA30801" w14:textId="77777777" w:rsidR="00D722CE" w:rsidRDefault="00D722CE" w:rsidP="00D722CE">
      <w:pPr>
        <w:tabs>
          <w:tab w:val="left" w:pos="4470"/>
        </w:tabs>
        <w:spacing w:before="100" w:beforeAutospacing="1" w:after="100" w:afterAutospacing="1" w:line="240" w:lineRule="auto"/>
        <w:rPr>
          <w:rFonts w:ascii="Times New Roman" w:eastAsia="Times New Roman" w:hAnsi="Times New Roman" w:cs="Times New Roman"/>
          <w:sz w:val="24"/>
          <w:szCs w:val="24"/>
          <w:lang w:eastAsia="es-CO"/>
        </w:rPr>
      </w:pPr>
      <w:r w:rsidRPr="0004484D">
        <w:rPr>
          <w:rFonts w:ascii="Times New Roman" w:eastAsia="Times New Roman" w:hAnsi="Times New Roman" w:cs="Times New Roman"/>
          <w:sz w:val="24"/>
          <w:szCs w:val="24"/>
          <w:lang w:eastAsia="es-CO"/>
        </w:rPr>
        <w:t>Ahora revisemos un ejemplo con strings:</w:t>
      </w:r>
      <w:r>
        <w:rPr>
          <w:rFonts w:ascii="Times New Roman" w:eastAsia="Times New Roman" w:hAnsi="Times New Roman" w:cs="Times New Roman"/>
          <w:sz w:val="24"/>
          <w:szCs w:val="24"/>
          <w:lang w:eastAsia="es-CO"/>
        </w:rPr>
        <w:tab/>
      </w:r>
    </w:p>
    <w:p w14:paraId="6F76D073" w14:textId="77777777" w:rsidR="00D722CE" w:rsidRDefault="00D722CE" w:rsidP="00D722CE">
      <w:pPr>
        <w:tabs>
          <w:tab w:val="left" w:pos="4470"/>
        </w:tabs>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lastRenderedPageBreak/>
        <w:drawing>
          <wp:inline distT="0" distB="0" distL="0" distR="0" wp14:anchorId="179B6EFA" wp14:editId="40FD2AF0">
            <wp:extent cx="4048125" cy="2143125"/>
            <wp:effectExtent l="76200" t="76200" r="142875" b="1428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48125" cy="214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27AD8F" w14:textId="77777777" w:rsidR="00D722CE" w:rsidRDefault="00D722CE" w:rsidP="00D722CE">
      <w:pPr>
        <w:tabs>
          <w:tab w:val="left" w:pos="4470"/>
        </w:tabs>
        <w:spacing w:before="100" w:beforeAutospacing="1" w:after="100" w:afterAutospacing="1" w:line="240" w:lineRule="auto"/>
        <w:rPr>
          <w:rFonts w:ascii="Times New Roman" w:eastAsia="Times New Roman" w:hAnsi="Times New Roman" w:cs="Times New Roman"/>
          <w:sz w:val="24"/>
          <w:szCs w:val="24"/>
          <w:lang w:eastAsia="es-CO"/>
        </w:rPr>
      </w:pPr>
      <w:r w:rsidRPr="00DB30E3">
        <w:rPr>
          <w:rFonts w:ascii="Times New Roman" w:eastAsia="Times New Roman" w:hAnsi="Times New Roman" w:cs="Times New Roman"/>
          <w:sz w:val="24"/>
          <w:szCs w:val="24"/>
          <w:lang w:eastAsia="es-CO"/>
        </w:rPr>
        <w:t>Como podemos ver, agregamos dos cadenas de strings al ejecutar la función donde tenemos txtArray.push(). Es decir, indico el array al que voy a agregar elementos, uso el método .push(), y dentro de .push() indico los elementos que quiero agregar al string. Finalmente, el console.log() lo uso para revisar en la consola si esto sucedió o no.</w:t>
      </w:r>
    </w:p>
    <w:p w14:paraId="593A226F" w14:textId="77777777" w:rsidR="00D722CE" w:rsidRDefault="00D722CE" w:rsidP="00D722CE">
      <w:pPr>
        <w:pStyle w:val="Ttulo1"/>
      </w:pPr>
      <w:r>
        <w:t>.</w:t>
      </w:r>
      <w:r w:rsidRPr="00DB30E3">
        <w:rPr>
          <w:sz w:val="36"/>
          <w:szCs w:val="36"/>
        </w:rPr>
        <w:t>shift</w:t>
      </w:r>
      <w:r>
        <w:t>()</w:t>
      </w:r>
    </w:p>
    <w:p w14:paraId="2647F436" w14:textId="77777777" w:rsidR="00D722CE" w:rsidRDefault="00D722CE" w:rsidP="00D722CE">
      <w:pPr>
        <w:tabs>
          <w:tab w:val="left" w:pos="4470"/>
        </w:tabs>
        <w:spacing w:before="100" w:beforeAutospacing="1" w:after="100" w:afterAutospacing="1" w:line="240" w:lineRule="auto"/>
      </w:pPr>
      <w:r>
        <w:t xml:space="preserve">Ahora pasemos a la otra cara de la moneda donde necesitamos eliminar un elemento del array. </w:t>
      </w:r>
      <w:r>
        <w:rPr>
          <w:rStyle w:val="CdigoHTML"/>
          <w:rFonts w:eastAsiaTheme="minorHAnsi"/>
        </w:rPr>
        <w:t>.shift()</w:t>
      </w:r>
      <w:r>
        <w:t xml:space="preserve"> eliminar el primer elemento de un array, es decir, elimina el elemento que esté en el índice 0.</w:t>
      </w:r>
    </w:p>
    <w:p w14:paraId="31708712" w14:textId="77777777" w:rsidR="00D722CE" w:rsidRDefault="00D722CE" w:rsidP="00D722CE">
      <w:pPr>
        <w:tabs>
          <w:tab w:val="left" w:pos="4470"/>
        </w:tabs>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4B6502EB" wp14:editId="7D2DC104">
            <wp:extent cx="4048125" cy="1438275"/>
            <wp:effectExtent l="76200" t="76200" r="142875" b="1428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48125" cy="1438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FA9402" w14:textId="77777777" w:rsidR="00D722CE" w:rsidRDefault="00D722CE" w:rsidP="00D722CE">
      <w:pPr>
        <w:tabs>
          <w:tab w:val="left" w:pos="4470"/>
        </w:tabs>
        <w:spacing w:before="100" w:beforeAutospacing="1" w:after="100" w:afterAutospacing="1" w:line="240" w:lineRule="auto"/>
        <w:rPr>
          <w:rFonts w:ascii="Times New Roman" w:eastAsia="Times New Roman" w:hAnsi="Times New Roman" w:cs="Times New Roman"/>
          <w:sz w:val="24"/>
          <w:szCs w:val="24"/>
          <w:lang w:eastAsia="es-CO"/>
        </w:rPr>
      </w:pPr>
      <w:r w:rsidRPr="008E72B4">
        <w:rPr>
          <w:rFonts w:ascii="Times New Roman" w:eastAsia="Times New Roman" w:hAnsi="Times New Roman" w:cs="Times New Roman"/>
          <w:sz w:val="24"/>
          <w:szCs w:val="24"/>
          <w:lang w:eastAsia="es-CO"/>
        </w:rPr>
        <w:t xml:space="preserve">Como vemos, luego de aplicar .shift() se eliminó exitosamente el primer elemento del array. ¿Y si quisiéramos eliminar el último elemento? Pasemos al bonus track de esta clase </w:t>
      </w:r>
      <w:r w:rsidRPr="008E72B4">
        <w:rPr>
          <w:rFonts w:ascii="Segoe UI Emoji" w:eastAsia="Times New Roman" w:hAnsi="Segoe UI Emoji" w:cs="Segoe UI Emoji"/>
          <w:sz w:val="24"/>
          <w:szCs w:val="24"/>
          <w:lang w:eastAsia="es-CO"/>
        </w:rPr>
        <w:t>🙌🏼</w:t>
      </w:r>
      <w:r w:rsidRPr="008E72B4">
        <w:rPr>
          <w:rFonts w:ascii="Times New Roman" w:eastAsia="Times New Roman" w:hAnsi="Times New Roman" w:cs="Times New Roman"/>
          <w:sz w:val="24"/>
          <w:szCs w:val="24"/>
          <w:lang w:eastAsia="es-CO"/>
        </w:rPr>
        <w:t>.</w:t>
      </w:r>
    </w:p>
    <w:p w14:paraId="5C0CDBBA" w14:textId="77777777" w:rsidR="00D722CE" w:rsidRDefault="00D722CE" w:rsidP="00D722CE">
      <w:pPr>
        <w:pStyle w:val="Ttulo1"/>
      </w:pPr>
    </w:p>
    <w:p w14:paraId="745667F4" w14:textId="77777777" w:rsidR="00D722CE" w:rsidRDefault="00D722CE" w:rsidP="00D722CE">
      <w:pPr>
        <w:pStyle w:val="Ttulo1"/>
      </w:pPr>
    </w:p>
    <w:p w14:paraId="31DEDF5F" w14:textId="77777777" w:rsidR="00D722CE" w:rsidRDefault="00D722CE" w:rsidP="00D722CE">
      <w:pPr>
        <w:pStyle w:val="Ttulo1"/>
      </w:pPr>
      <w:r>
        <w:lastRenderedPageBreak/>
        <w:t>Bonus Track</w:t>
      </w:r>
    </w:p>
    <w:p w14:paraId="4E2C105C" w14:textId="77777777" w:rsidR="00D722CE" w:rsidRDefault="00D722CE" w:rsidP="00D722CE">
      <w:pPr>
        <w:pStyle w:val="NormalWeb"/>
      </w:pPr>
      <w:r>
        <w:t xml:space="preserve">Si ya entendiste cómo funciona </w:t>
      </w:r>
      <w:r>
        <w:rPr>
          <w:rStyle w:val="CdigoHTML"/>
        </w:rPr>
        <w:t>.shift()</w:t>
      </w:r>
      <w:r>
        <w:t xml:space="preserve"> aplicar </w:t>
      </w:r>
      <w:r>
        <w:rPr>
          <w:rStyle w:val="CdigoHTML"/>
        </w:rPr>
        <w:t>.pop()</w:t>
      </w:r>
      <w:r>
        <w:t xml:space="preserve"> te será pan comido </w:t>
      </w:r>
      <w:r>
        <w:rPr>
          <w:rFonts w:ascii="Segoe UI Emoji" w:hAnsi="Segoe UI Emoji" w:cs="Segoe UI Emoji"/>
        </w:rPr>
        <w:t>🍞</w:t>
      </w:r>
      <w:r>
        <w:t xml:space="preserve">. El método </w:t>
      </w:r>
      <w:r>
        <w:rPr>
          <w:rStyle w:val="CdigoHTML"/>
        </w:rPr>
        <w:t>.pop()</w:t>
      </w:r>
      <w:r>
        <w:t xml:space="preserve"> eliminará el último elemento de un array. En este sentido, si tenemos un array de 5 elementos, </w:t>
      </w:r>
      <w:r>
        <w:rPr>
          <w:rStyle w:val="CdigoHTML"/>
        </w:rPr>
        <w:t>pop()</w:t>
      </w:r>
      <w:r>
        <w:t xml:space="preserve"> eliminará el elemento en el índice 4. Usemos el mismo ejemplo, pero usando este método.</w:t>
      </w:r>
    </w:p>
    <w:p w14:paraId="0B7C72E4" w14:textId="77777777" w:rsidR="00D722CE" w:rsidRPr="0004484D" w:rsidRDefault="00D722CE" w:rsidP="00D722CE">
      <w:pPr>
        <w:tabs>
          <w:tab w:val="left" w:pos="4470"/>
        </w:tabs>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5F52B9E0" wp14:editId="03B1B74C">
            <wp:extent cx="4048125" cy="1276350"/>
            <wp:effectExtent l="76200" t="76200" r="142875" b="133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48125"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5043A9" w14:textId="77777777" w:rsidR="00D722CE" w:rsidRDefault="00D722CE" w:rsidP="00D722CE">
      <w:pPr>
        <w:jc w:val="center"/>
        <w:rPr>
          <w:rFonts w:ascii="Times New Roman" w:hAnsi="Times New Roman" w:cs="Times New Roman"/>
          <w:sz w:val="24"/>
          <w:szCs w:val="24"/>
        </w:rPr>
      </w:pPr>
    </w:p>
    <w:p w14:paraId="62407206" w14:textId="77777777" w:rsidR="00D722CE" w:rsidRPr="007F3AA0" w:rsidRDefault="00D722CE" w:rsidP="00D722CE">
      <w:pPr>
        <w:jc w:val="center"/>
        <w:rPr>
          <w:rFonts w:ascii="Times New Roman" w:hAnsi="Times New Roman" w:cs="Times New Roman"/>
          <w:b/>
          <w:bCs/>
          <w:i/>
          <w:iCs/>
          <w:sz w:val="52"/>
          <w:szCs w:val="52"/>
        </w:rPr>
      </w:pPr>
      <w:r w:rsidRPr="007F3AA0">
        <w:rPr>
          <w:rFonts w:ascii="Times New Roman" w:hAnsi="Times New Roman" w:cs="Times New Roman"/>
          <w:b/>
          <w:bCs/>
          <w:i/>
          <w:iCs/>
          <w:sz w:val="52"/>
          <w:szCs w:val="52"/>
          <w:highlight w:val="yellow"/>
        </w:rPr>
        <w:t>Questions and Answers</w:t>
      </w:r>
    </w:p>
    <w:p w14:paraId="5D6342E5" w14:textId="77777777" w:rsidR="00D722CE" w:rsidRDefault="00D722CE" w:rsidP="00D722CE">
      <w:pPr>
        <w:jc w:val="center"/>
        <w:rPr>
          <w:rFonts w:ascii="Times New Roman" w:hAnsi="Times New Roman" w:cs="Times New Roman"/>
          <w:sz w:val="24"/>
          <w:szCs w:val="24"/>
        </w:rPr>
      </w:pPr>
    </w:p>
    <w:p w14:paraId="440A288D" w14:textId="77777777" w:rsidR="00D722CE" w:rsidRDefault="00D722CE" w:rsidP="00D722CE">
      <w:pPr>
        <w:jc w:val="center"/>
        <w:rPr>
          <w:rFonts w:ascii="Times New Roman" w:hAnsi="Times New Roman" w:cs="Times New Roman"/>
          <w:sz w:val="24"/>
          <w:szCs w:val="24"/>
        </w:rPr>
      </w:pPr>
      <w:r>
        <w:rPr>
          <w:noProof/>
        </w:rPr>
        <w:drawing>
          <wp:inline distT="0" distB="0" distL="0" distR="0" wp14:anchorId="53D187D2" wp14:editId="28545962">
            <wp:extent cx="6257925" cy="1080135"/>
            <wp:effectExtent l="0" t="0" r="9525"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57925" cy="1080135"/>
                    </a:xfrm>
                    <a:prstGeom prst="rect">
                      <a:avLst/>
                    </a:prstGeom>
                  </pic:spPr>
                </pic:pic>
              </a:graphicData>
            </a:graphic>
          </wp:inline>
        </w:drawing>
      </w:r>
    </w:p>
    <w:p w14:paraId="54C28F80" w14:textId="77777777" w:rsidR="00D722CE" w:rsidRDefault="00D722CE" w:rsidP="00D722CE">
      <w:pPr>
        <w:jc w:val="center"/>
        <w:rPr>
          <w:rFonts w:ascii="Times New Roman" w:hAnsi="Times New Roman" w:cs="Times New Roman"/>
          <w:sz w:val="24"/>
          <w:szCs w:val="24"/>
        </w:rPr>
      </w:pPr>
    </w:p>
    <w:p w14:paraId="4707F904" w14:textId="77777777" w:rsidR="00D722CE" w:rsidRPr="002B5C49" w:rsidRDefault="00D722CE" w:rsidP="00D722CE">
      <w:pPr>
        <w:rPr>
          <w:rFonts w:ascii="Times New Roman" w:hAnsi="Times New Roman" w:cs="Times New Roman"/>
          <w:sz w:val="20"/>
          <w:szCs w:val="20"/>
        </w:rPr>
      </w:pPr>
      <w:r w:rsidRPr="002B5C49">
        <w:rPr>
          <w:rFonts w:ascii="Times New Roman" w:hAnsi="Times New Roman" w:cs="Times New Roman"/>
          <w:sz w:val="20"/>
          <w:szCs w:val="20"/>
        </w:rPr>
        <w:t>¿Por qué decimos que JavaScript es un lenguaje dinámico?</w:t>
      </w:r>
    </w:p>
    <w:p w14:paraId="17E8EE4A" w14:textId="77777777" w:rsidR="00D722CE" w:rsidRDefault="00D722CE" w:rsidP="00D722CE">
      <w:pPr>
        <w:jc w:val="center"/>
        <w:rPr>
          <w:rFonts w:ascii="Times New Roman" w:hAnsi="Times New Roman" w:cs="Times New Roman"/>
          <w:sz w:val="24"/>
          <w:szCs w:val="24"/>
        </w:rPr>
      </w:pPr>
      <w:r>
        <w:rPr>
          <w:noProof/>
        </w:rPr>
        <w:drawing>
          <wp:inline distT="0" distB="0" distL="0" distR="0" wp14:anchorId="46F5D320" wp14:editId="5FB15A40">
            <wp:extent cx="6286500" cy="1295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286500" cy="1295400"/>
                    </a:xfrm>
                    <a:prstGeom prst="rect">
                      <a:avLst/>
                    </a:prstGeom>
                  </pic:spPr>
                </pic:pic>
              </a:graphicData>
            </a:graphic>
          </wp:inline>
        </w:drawing>
      </w:r>
    </w:p>
    <w:p w14:paraId="5E0A4C92" w14:textId="77777777" w:rsidR="00D722CE" w:rsidRDefault="00D722CE" w:rsidP="00D722CE">
      <w:pPr>
        <w:jc w:val="center"/>
        <w:rPr>
          <w:rFonts w:ascii="Times New Roman" w:hAnsi="Times New Roman" w:cs="Times New Roman"/>
          <w:sz w:val="24"/>
          <w:szCs w:val="24"/>
        </w:rPr>
      </w:pPr>
      <w:r>
        <w:rPr>
          <w:noProof/>
        </w:rPr>
        <w:lastRenderedPageBreak/>
        <w:drawing>
          <wp:inline distT="0" distB="0" distL="0" distR="0" wp14:anchorId="31E02B1C" wp14:editId="7FE28D30">
            <wp:extent cx="6286500" cy="16859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86500" cy="1685925"/>
                    </a:xfrm>
                    <a:prstGeom prst="rect">
                      <a:avLst/>
                    </a:prstGeom>
                  </pic:spPr>
                </pic:pic>
              </a:graphicData>
            </a:graphic>
          </wp:inline>
        </w:drawing>
      </w:r>
    </w:p>
    <w:p w14:paraId="4C286603" w14:textId="77777777" w:rsidR="00D722CE" w:rsidRDefault="00D722CE" w:rsidP="00D722CE">
      <w:pPr>
        <w:jc w:val="center"/>
        <w:rPr>
          <w:rFonts w:ascii="Times New Roman" w:hAnsi="Times New Roman" w:cs="Times New Roman"/>
          <w:sz w:val="24"/>
          <w:szCs w:val="24"/>
        </w:rPr>
      </w:pPr>
      <w:r>
        <w:rPr>
          <w:noProof/>
        </w:rPr>
        <w:drawing>
          <wp:inline distT="0" distB="0" distL="0" distR="0" wp14:anchorId="314F573C" wp14:editId="4BD268BF">
            <wp:extent cx="6429375" cy="14954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29375" cy="1495425"/>
                    </a:xfrm>
                    <a:prstGeom prst="rect">
                      <a:avLst/>
                    </a:prstGeom>
                  </pic:spPr>
                </pic:pic>
              </a:graphicData>
            </a:graphic>
          </wp:inline>
        </w:drawing>
      </w:r>
    </w:p>
    <w:p w14:paraId="44DE6D49" w14:textId="77777777" w:rsidR="00D722CE" w:rsidRDefault="00D722CE" w:rsidP="00D722CE">
      <w:pPr>
        <w:jc w:val="center"/>
        <w:rPr>
          <w:rFonts w:ascii="Times New Roman" w:hAnsi="Times New Roman" w:cs="Times New Roman"/>
          <w:sz w:val="24"/>
          <w:szCs w:val="24"/>
        </w:rPr>
      </w:pPr>
    </w:p>
    <w:p w14:paraId="24136E73" w14:textId="77777777" w:rsidR="00D722CE" w:rsidRDefault="00D722CE" w:rsidP="00D722CE">
      <w:pPr>
        <w:jc w:val="center"/>
        <w:rPr>
          <w:rFonts w:ascii="Times New Roman" w:hAnsi="Times New Roman" w:cs="Times New Roman"/>
          <w:sz w:val="24"/>
          <w:szCs w:val="24"/>
        </w:rPr>
      </w:pPr>
    </w:p>
    <w:p w14:paraId="1880FEF5" w14:textId="77777777" w:rsidR="00D722CE" w:rsidRDefault="00D722CE" w:rsidP="00D722CE">
      <w:pPr>
        <w:jc w:val="center"/>
        <w:rPr>
          <w:rFonts w:ascii="Times New Roman" w:hAnsi="Times New Roman" w:cs="Times New Roman"/>
          <w:b/>
          <w:bCs/>
          <w:sz w:val="32"/>
          <w:szCs w:val="32"/>
        </w:rPr>
      </w:pPr>
      <w:r w:rsidRPr="00242B15">
        <w:rPr>
          <w:rFonts w:ascii="Times New Roman" w:hAnsi="Times New Roman" w:cs="Times New Roman"/>
          <w:b/>
          <w:bCs/>
          <w:sz w:val="32"/>
          <w:szCs w:val="32"/>
        </w:rPr>
        <w:t>Para practicar JS.</w:t>
      </w:r>
    </w:p>
    <w:p w14:paraId="27C1B3EE" w14:textId="77777777" w:rsidR="00D722CE" w:rsidRPr="00242B15" w:rsidRDefault="00D722CE" w:rsidP="00D722CE">
      <w:pPr>
        <w:jc w:val="center"/>
        <w:rPr>
          <w:rFonts w:ascii="Times New Roman" w:hAnsi="Times New Roman" w:cs="Times New Roman"/>
          <w:b/>
          <w:bCs/>
          <w:sz w:val="48"/>
          <w:szCs w:val="48"/>
        </w:rPr>
      </w:pPr>
      <w:r w:rsidRPr="00242B15">
        <w:rPr>
          <w:rFonts w:ascii="Times New Roman" w:hAnsi="Times New Roman" w:cs="Times New Roman"/>
          <w:b/>
          <w:bCs/>
          <w:sz w:val="48"/>
          <w:szCs w:val="48"/>
          <w:highlight w:val="yellow"/>
        </w:rPr>
        <w:t>https://jsconsole.com/</w:t>
      </w:r>
    </w:p>
    <w:p w14:paraId="707E1CB4" w14:textId="77777777" w:rsidR="002E7656" w:rsidRPr="002E7656" w:rsidRDefault="002E7656" w:rsidP="00D722CE">
      <w:pPr>
        <w:rPr>
          <w:rFonts w:ascii="Times New Roman" w:hAnsi="Times New Roman" w:cs="Times New Roman"/>
          <w:b/>
          <w:bCs/>
          <w:color w:val="FFD966" w:themeColor="accent4" w:themeTint="99"/>
          <w:sz w:val="28"/>
          <w:szCs w:val="28"/>
        </w:rPr>
      </w:pPr>
    </w:p>
    <w:sectPr w:rsidR="002E7656" w:rsidRPr="002E76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672B"/>
    <w:multiLevelType w:val="multilevel"/>
    <w:tmpl w:val="501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207C"/>
    <w:multiLevelType w:val="multilevel"/>
    <w:tmpl w:val="E694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527D"/>
    <w:multiLevelType w:val="multilevel"/>
    <w:tmpl w:val="81C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10392"/>
    <w:multiLevelType w:val="multilevel"/>
    <w:tmpl w:val="609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07C60"/>
    <w:multiLevelType w:val="multilevel"/>
    <w:tmpl w:val="7D0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86"/>
    <w:rsid w:val="001C4B70"/>
    <w:rsid w:val="002D7635"/>
    <w:rsid w:val="002E7656"/>
    <w:rsid w:val="00427686"/>
    <w:rsid w:val="00D722CE"/>
    <w:rsid w:val="00E61EB7"/>
    <w:rsid w:val="00FF45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6A42"/>
  <w15:chartTrackingRefBased/>
  <w15:docId w15:val="{726F49CC-773A-412C-A23E-1E6EFF97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E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2E7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E76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656"/>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2E765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E765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E76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E7656"/>
    <w:rPr>
      <w:b/>
      <w:bCs/>
    </w:rPr>
  </w:style>
  <w:style w:type="paragraph" w:styleId="HTMLconformatoprevio">
    <w:name w:val="HTML Preformatted"/>
    <w:basedOn w:val="Normal"/>
    <w:link w:val="HTMLconformatoprevioCar"/>
    <w:uiPriority w:val="99"/>
    <w:semiHidden/>
    <w:unhideWhenUsed/>
    <w:rsid w:val="002E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E7656"/>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2E7656"/>
    <w:rPr>
      <w:rFonts w:ascii="Courier New" w:eastAsia="Times New Roman" w:hAnsi="Courier New" w:cs="Courier New"/>
      <w:sz w:val="20"/>
      <w:szCs w:val="20"/>
    </w:rPr>
  </w:style>
  <w:style w:type="character" w:styleId="Hipervnculo">
    <w:name w:val="Hyperlink"/>
    <w:basedOn w:val="Fuentedeprrafopredeter"/>
    <w:uiPriority w:val="99"/>
    <w:unhideWhenUsed/>
    <w:rsid w:val="002E7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ev.to/lukocastillo/time-complexity-big-0-for-javascript-array-methods-and-examples-mlg" TargetMode="External"/><Relationship Id="rId39" Type="http://schemas.openxmlformats.org/officeDocument/2006/relationships/image" Target="media/image29.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2.jpe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evcode.la/tutoriales/manejo-de-arrays-en-javascript/" TargetMode="External"/><Relationship Id="rId33" Type="http://schemas.openxmlformats.org/officeDocument/2006/relationships/image" Target="media/image27.png"/><Relationship Id="rId38" Type="http://schemas.openxmlformats.org/officeDocument/2006/relationships/hyperlink" Target="https://developer.mozilla.org/es/docs/Web/JavaScript/Referencia/Objetos_globales/Array/filter" TargetMode="External"/><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hyperlink" Target="https://developer.mozilla.org/es/docs/Web/JavaScript/Referencia/Objetos_globales/Array/some" TargetMode="External"/><Relationship Id="rId40" Type="http://schemas.openxmlformats.org/officeDocument/2006/relationships/image" Target="media/image30.jpeg"/><Relationship Id="rId45"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hyperlink" Target="https://developer.mozilla.org/es/docs/Web/JavaScript/Referencia/Objetos_globales/Array/forEach"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hyperlink" Target="https://developer.mozilla.org/es/docs/Web/JavaScript/Referencia/Objetos_globales/Array/find" TargetMode="External"/><Relationship Id="rId43" Type="http://schemas.openxmlformats.org/officeDocument/2006/relationships/image" Target="media/image33.pn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21</Pages>
  <Words>1670</Words>
  <Characters>9189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17</cp:revision>
  <dcterms:created xsi:type="dcterms:W3CDTF">2020-10-29T04:27:00Z</dcterms:created>
  <dcterms:modified xsi:type="dcterms:W3CDTF">2020-10-30T03:15:00Z</dcterms:modified>
</cp:coreProperties>
</file>